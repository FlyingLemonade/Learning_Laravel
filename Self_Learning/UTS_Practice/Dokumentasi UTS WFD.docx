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C55" w:rsidRPr="00F05C55" w:rsidRDefault="00F05C55" w:rsidP="00F05C55">
      <w:pPr>
        <w:pStyle w:val="Title"/>
        <w:rPr>
          <w:noProof/>
        </w:rPr>
        <w:pPrChange w:id="0" w:author="Windows 10" w:date="2024-10-12T10:47:00Z">
          <w:pPr/>
        </w:pPrChange>
      </w:pPr>
      <w:r w:rsidRPr="00F05C55">
        <w:rPr>
          <w:noProof/>
        </w:rPr>
        <w:t>Langkah Kerja Latihan Laravel UTS</w:t>
      </w:r>
    </w:p>
    <w:p w:rsidR="00F05C55" w:rsidRDefault="00F05C55">
      <w:pPr>
        <w:rPr>
          <w:noProof/>
        </w:rPr>
      </w:pPr>
    </w:p>
    <w:p w:rsidR="008A2D5E" w:rsidRPr="00DB69B1" w:rsidRDefault="00F05C55" w:rsidP="008A2D5E">
      <w:pPr>
        <w:pStyle w:val="ListParagraph"/>
        <w:numPr>
          <w:ilvl w:val="0"/>
          <w:numId w:val="1"/>
        </w:numPr>
        <w:ind w:left="284" w:hanging="284"/>
        <w:rPr>
          <w:ins w:id="1" w:author="Windows 10" w:date="2024-10-12T10:50:00Z"/>
          <w:b/>
          <w:noProof/>
          <w:sz w:val="28"/>
          <w:rPrChange w:id="2" w:author="Windows 10" w:date="2024-10-12T11:08:00Z">
            <w:rPr>
              <w:ins w:id="3" w:author="Windows 10" w:date="2024-10-12T10:50:00Z"/>
              <w:noProof/>
            </w:rPr>
          </w:rPrChange>
        </w:rPr>
        <w:pPrChange w:id="4" w:author="Windows 10" w:date="2024-10-12T10:51:00Z">
          <w:pPr>
            <w:pStyle w:val="ListParagraph"/>
            <w:numPr>
              <w:numId w:val="1"/>
            </w:numPr>
            <w:ind w:left="284" w:hanging="284"/>
          </w:pPr>
        </w:pPrChange>
      </w:pPr>
      <w:ins w:id="5" w:author="Windows 10" w:date="2024-10-12T10:50:00Z">
        <w:r w:rsidRPr="00DB69B1">
          <w:rPr>
            <w:b/>
            <w:noProof/>
            <w:sz w:val="28"/>
            <w:rPrChange w:id="6" w:author="Windows 10" w:date="2024-10-12T11:08:00Z">
              <w:rPr>
                <w:b/>
                <w:noProof/>
                <w:sz w:val="24"/>
              </w:rPr>
            </w:rPrChange>
          </w:rPr>
          <w:t>Buat Project B</w:t>
        </w:r>
      </w:ins>
      <w:ins w:id="7" w:author="Windows 10" w:date="2024-10-12T10:51:00Z">
        <w:r w:rsidR="008A2D5E" w:rsidRPr="00DB69B1">
          <w:rPr>
            <w:b/>
            <w:noProof/>
            <w:sz w:val="28"/>
            <w:rPrChange w:id="8" w:author="Windows 10" w:date="2024-10-12T11:08:00Z">
              <w:rPr>
                <w:b/>
                <w:noProof/>
                <w:sz w:val="24"/>
              </w:rPr>
            </w:rPrChange>
          </w:rPr>
          <w:t>aru</w:t>
        </w:r>
      </w:ins>
    </w:p>
    <w:p w:rsidR="00F05C55" w:rsidRPr="008A2D5E" w:rsidRDefault="00F05C55" w:rsidP="008A2D5E">
      <w:pPr>
        <w:pStyle w:val="ListParagraph"/>
        <w:ind w:left="284"/>
        <w:rPr>
          <w:noProof/>
          <w:sz w:val="24"/>
          <w:rPrChange w:id="9" w:author="Windows 10" w:date="2024-10-12T10:51:00Z">
            <w:rPr>
              <w:noProof/>
            </w:rPr>
          </w:rPrChange>
        </w:rPr>
        <w:pPrChange w:id="10" w:author="Windows 10" w:date="2024-10-12T10:51:00Z">
          <w:pPr>
            <w:pStyle w:val="ListParagraph"/>
            <w:numPr>
              <w:numId w:val="1"/>
            </w:numPr>
            <w:ind w:hanging="360"/>
          </w:pPr>
        </w:pPrChange>
      </w:pPr>
      <w:r w:rsidRPr="008A2D5E">
        <w:rPr>
          <w:noProof/>
          <w:sz w:val="24"/>
          <w:rPrChange w:id="11" w:author="Windows 10" w:date="2024-10-12T10:51:00Z">
            <w:rPr>
              <w:noProof/>
            </w:rPr>
          </w:rPrChange>
        </w:rPr>
        <w:t>Buka Gitbash di folder tempat ingin membuat project.</w:t>
      </w:r>
    </w:p>
    <w:p w:rsidR="00F05C55" w:rsidDel="00F05C55" w:rsidRDefault="00F05C55" w:rsidP="00F05C55">
      <w:pPr>
        <w:pStyle w:val="ListParagraph"/>
        <w:ind w:left="284"/>
        <w:rPr>
          <w:del w:id="12" w:author="Windows 10" w:date="2024-10-12T10:48:00Z"/>
          <w:noProof/>
        </w:rPr>
        <w:pPrChange w:id="13" w:author="Windows 10" w:date="2024-10-12T10:48:00Z">
          <w:pPr>
            <w:pStyle w:val="ListParagraph"/>
            <w:ind w:left="284" w:hanging="284"/>
          </w:pPr>
        </w:pPrChange>
      </w:pPr>
      <w:r>
        <w:rPr>
          <w:noProof/>
        </w:rPr>
        <w:t>Masukan perintah</w:t>
      </w:r>
    </w:p>
    <w:p w:rsidR="00F05C55" w:rsidRDefault="00F05C55" w:rsidP="00F05C55">
      <w:pPr>
        <w:pStyle w:val="ListParagraph"/>
        <w:ind w:left="284"/>
        <w:rPr>
          <w:noProof/>
        </w:rPr>
        <w:pPrChange w:id="14" w:author="Windows 10" w:date="2024-10-12T10:48:00Z">
          <w:pPr>
            <w:pStyle w:val="ListParagraph"/>
            <w:ind w:left="284" w:hanging="284"/>
          </w:pPr>
        </w:pPrChange>
      </w:pPr>
    </w:p>
    <w:p w:rsidR="00F05C55" w:rsidRDefault="00F05C55" w:rsidP="00F05C55">
      <w:pPr>
        <w:pStyle w:val="ListParagraph"/>
        <w:ind w:left="284"/>
        <w:rPr>
          <w:b/>
          <w:i/>
          <w:noProof/>
        </w:rPr>
        <w:pPrChange w:id="15" w:author="Windows 10" w:date="2024-10-12T10:48:00Z">
          <w:pPr>
            <w:pStyle w:val="ListParagraph"/>
            <w:ind w:left="284" w:hanging="284"/>
          </w:pPr>
        </w:pPrChange>
      </w:pPr>
      <w:r w:rsidRPr="00F05C55">
        <w:rPr>
          <w:b/>
          <w:i/>
          <w:noProof/>
          <w:highlight w:val="yellow"/>
        </w:rPr>
        <w:t>Laravel new &lt;nama_project&gt;</w:t>
      </w:r>
    </w:p>
    <w:p w:rsidR="00F05C55" w:rsidRDefault="00F05C55" w:rsidP="00F05C55">
      <w:pPr>
        <w:pStyle w:val="ListParagraph"/>
        <w:ind w:left="284"/>
        <w:rPr>
          <w:b/>
          <w:i/>
          <w:noProof/>
        </w:rPr>
        <w:pPrChange w:id="16" w:author="Windows 10" w:date="2024-10-12T10:48:00Z">
          <w:pPr>
            <w:pStyle w:val="ListParagraph"/>
            <w:ind w:left="284" w:hanging="284"/>
          </w:pPr>
        </w:pPrChange>
      </w:pPr>
    </w:p>
    <w:p w:rsidR="00F05C55" w:rsidRPr="00F05C55" w:rsidDel="00F05C55" w:rsidRDefault="00F05C55" w:rsidP="00F05C55">
      <w:pPr>
        <w:pStyle w:val="ListParagraph"/>
        <w:ind w:left="284"/>
        <w:rPr>
          <w:del w:id="17" w:author="Windows 10" w:date="2024-10-12T10:48:00Z"/>
          <w:noProof/>
        </w:rPr>
        <w:pPrChange w:id="18" w:author="Windows 10" w:date="2024-10-12T10:48:00Z">
          <w:pPr>
            <w:pStyle w:val="ListParagraph"/>
            <w:ind w:left="284" w:hanging="284"/>
          </w:pPr>
        </w:pPrChange>
      </w:pPr>
      <w:r>
        <w:rPr>
          <w:noProof/>
        </w:rPr>
        <w:t>Karena pada tugas kali ini namanya adalah cinema_ticket_booking maka commandnnya menjadi.</w:t>
      </w:r>
    </w:p>
    <w:p w:rsidR="00F05C55" w:rsidRDefault="00F05C55" w:rsidP="00F05C55">
      <w:pPr>
        <w:pStyle w:val="ListParagraph"/>
        <w:ind w:left="284"/>
        <w:rPr>
          <w:noProof/>
        </w:rPr>
        <w:pPrChange w:id="19" w:author="Windows 10" w:date="2024-10-12T10:48:00Z">
          <w:pPr>
            <w:pStyle w:val="ListParagraph"/>
            <w:ind w:left="284" w:hanging="284"/>
          </w:pPr>
        </w:pPrChange>
      </w:pPr>
    </w:p>
    <w:p w:rsidR="00F05C55" w:rsidDel="00F05C55" w:rsidRDefault="00F05C55" w:rsidP="00F05C55">
      <w:pPr>
        <w:pStyle w:val="ListParagraph"/>
        <w:ind w:left="284"/>
        <w:rPr>
          <w:del w:id="20" w:author="Windows 10" w:date="2024-10-12T10:48:00Z"/>
          <w:b/>
          <w:i/>
          <w:noProof/>
        </w:rPr>
        <w:pPrChange w:id="21" w:author="Windows 10" w:date="2024-10-12T10:48:00Z">
          <w:pPr>
            <w:pStyle w:val="ListParagraph"/>
            <w:ind w:left="284" w:hanging="284"/>
          </w:pPr>
        </w:pPrChange>
      </w:pPr>
      <w:r w:rsidRPr="00F05C55">
        <w:rPr>
          <w:b/>
          <w:i/>
          <w:noProof/>
          <w:highlight w:val="yellow"/>
        </w:rPr>
        <w:t>Laravel new cinema_ticket_booking</w:t>
      </w:r>
    </w:p>
    <w:p w:rsidR="00F05C55" w:rsidRDefault="00F05C55" w:rsidP="00F05C55">
      <w:pPr>
        <w:pStyle w:val="ListParagraph"/>
        <w:ind w:left="284"/>
        <w:rPr>
          <w:ins w:id="22" w:author="Windows 10" w:date="2024-10-12T10:48:00Z"/>
          <w:b/>
          <w:i/>
          <w:noProof/>
        </w:rPr>
        <w:pPrChange w:id="23" w:author="Windows 10" w:date="2024-10-12T10:48:00Z">
          <w:pPr/>
        </w:pPrChange>
      </w:pPr>
    </w:p>
    <w:p w:rsidR="00F05C55" w:rsidRDefault="00F05C55" w:rsidP="00F05C55">
      <w:pPr>
        <w:pStyle w:val="ListParagraph"/>
        <w:ind w:left="284"/>
        <w:rPr>
          <w:ins w:id="24" w:author="Windows 10" w:date="2024-10-12T10:48:00Z"/>
          <w:b/>
          <w:i/>
          <w:noProof/>
        </w:rPr>
        <w:pPrChange w:id="25" w:author="Windows 10" w:date="2024-10-12T10:48:00Z">
          <w:pPr/>
        </w:pPrChange>
      </w:pPr>
    </w:p>
    <w:p w:rsidR="00F05C55" w:rsidRPr="00F05C55" w:rsidRDefault="00F05C55" w:rsidP="00F05C55">
      <w:pPr>
        <w:pStyle w:val="ListParagraph"/>
        <w:ind w:left="284"/>
        <w:rPr>
          <w:ins w:id="26" w:author="Windows 10" w:date="2024-10-12T10:48:00Z"/>
          <w:noProof/>
          <w:rPrChange w:id="27" w:author="Windows 10" w:date="2024-10-12T10:48:00Z">
            <w:rPr>
              <w:ins w:id="28" w:author="Windows 10" w:date="2024-10-12T10:48:00Z"/>
              <w:b/>
              <w:i/>
              <w:noProof/>
            </w:rPr>
          </w:rPrChange>
        </w:rPr>
        <w:pPrChange w:id="29" w:author="Windows 10" w:date="2024-10-12T10:48:00Z">
          <w:pPr>
            <w:pStyle w:val="ListParagraph"/>
            <w:ind w:left="284" w:hanging="284"/>
          </w:pPr>
        </w:pPrChange>
      </w:pPr>
      <w:ins w:id="30" w:author="Windows 10" w:date="2024-10-12T10:48:00Z">
        <w:r>
          <w:rPr>
            <w:noProof/>
          </w:rPr>
          <w:t>Lalu pilih ketentuan setup berdasarkan perintah di soal, jika tidak ada perintah pilih seperti dibawah ini.</w:t>
        </w:r>
      </w:ins>
    </w:p>
    <w:p w:rsidR="00190D33" w:rsidRDefault="00F05C55" w:rsidP="00DB69B1">
      <w:pPr>
        <w:pStyle w:val="ListParagraph"/>
        <w:ind w:left="284"/>
        <w:jc w:val="center"/>
        <w:rPr>
          <w:ins w:id="31" w:author="Windows 10" w:date="2024-10-12T10:49:00Z"/>
        </w:rPr>
        <w:pPrChange w:id="32" w:author="Windows 10" w:date="2024-10-12T11:06:00Z">
          <w:pPr/>
        </w:pPrChange>
      </w:pPr>
      <w:r>
        <w:rPr>
          <w:noProof/>
        </w:rPr>
        <w:br/>
      </w:r>
      <w:r>
        <w:rPr>
          <w:noProof/>
        </w:rPr>
        <w:drawing>
          <wp:inline distT="0" distB="0" distL="0" distR="0" wp14:anchorId="6CDF665E" wp14:editId="516709AD">
            <wp:extent cx="5943600" cy="4206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C55" w:rsidRDefault="00F05C55" w:rsidP="00F05C55">
      <w:pPr>
        <w:pStyle w:val="ListParagraph"/>
        <w:ind w:left="284"/>
        <w:rPr>
          <w:ins w:id="33" w:author="Windows 10" w:date="2024-10-12T10:49:00Z"/>
        </w:rPr>
        <w:pPrChange w:id="34" w:author="Windows 10" w:date="2024-10-12T10:48:00Z">
          <w:pPr/>
        </w:pPrChange>
      </w:pPr>
    </w:p>
    <w:p w:rsidR="00F05C55" w:rsidRDefault="00F05C55" w:rsidP="00F05C55">
      <w:pPr>
        <w:pStyle w:val="ListParagraph"/>
        <w:ind w:left="284"/>
        <w:rPr>
          <w:ins w:id="35" w:author="Windows 10" w:date="2024-10-12T10:49:00Z"/>
        </w:rPr>
        <w:pPrChange w:id="36" w:author="Windows 10" w:date="2024-10-12T10:48:00Z">
          <w:pPr/>
        </w:pPrChange>
      </w:pPr>
      <w:proofErr w:type="spellStart"/>
      <w:ins w:id="37" w:author="Windows 10" w:date="2024-10-12T10:49:00Z">
        <w:r>
          <w:t>Pada</w:t>
        </w:r>
        <w:proofErr w:type="spellEnd"/>
        <w:r>
          <w:t xml:space="preserve"> </w:t>
        </w:r>
        <w:proofErr w:type="spellStart"/>
        <w:r>
          <w:t>pilihan</w:t>
        </w:r>
        <w:proofErr w:type="spellEnd"/>
        <w:r>
          <w:t xml:space="preserve"> database </w:t>
        </w:r>
        <w:proofErr w:type="spellStart"/>
        <w:r>
          <w:t>juga</w:t>
        </w:r>
        <w:proofErr w:type="spellEnd"/>
        <w:r>
          <w:t xml:space="preserve"> </w:t>
        </w:r>
        <w:proofErr w:type="spellStart"/>
        <w:r>
          <w:t>pilih</w:t>
        </w:r>
        <w:proofErr w:type="spellEnd"/>
        <w:r>
          <w:t xml:space="preserve"> </w:t>
        </w:r>
        <w:proofErr w:type="spellStart"/>
        <w:r>
          <w:t>sesuai</w:t>
        </w:r>
        <w:proofErr w:type="spellEnd"/>
        <w:r>
          <w:t xml:space="preserve"> </w:t>
        </w:r>
        <w:proofErr w:type="spellStart"/>
        <w:r>
          <w:t>soal</w:t>
        </w:r>
        <w:proofErr w:type="spellEnd"/>
        <w:r>
          <w:t xml:space="preserve">. </w:t>
        </w:r>
        <w:proofErr w:type="spellStart"/>
        <w:r>
          <w:t>Pada</w:t>
        </w:r>
        <w:proofErr w:type="spellEnd"/>
        <w:r>
          <w:t xml:space="preserve"> </w:t>
        </w:r>
        <w:proofErr w:type="spellStart"/>
        <w:r>
          <w:t>contoh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saya</w:t>
        </w:r>
        <w:proofErr w:type="spellEnd"/>
        <w:r>
          <w:t xml:space="preserve"> </w:t>
        </w:r>
        <w:proofErr w:type="spellStart"/>
        <w:r>
          <w:t>menggunakan</w:t>
        </w:r>
        <w:proofErr w:type="spellEnd"/>
        <w:r>
          <w:t xml:space="preserve"> MySQL.</w:t>
        </w:r>
      </w:ins>
    </w:p>
    <w:p w:rsidR="00F05C55" w:rsidRDefault="00F05C55" w:rsidP="00F05C55">
      <w:pPr>
        <w:pStyle w:val="ListParagraph"/>
        <w:ind w:left="284"/>
        <w:rPr>
          <w:ins w:id="38" w:author="Windows 10" w:date="2024-10-12T10:49:00Z"/>
        </w:rPr>
        <w:pPrChange w:id="39" w:author="Windows 10" w:date="2024-10-12T10:48:00Z">
          <w:pPr/>
        </w:pPrChange>
      </w:pPr>
    </w:p>
    <w:p w:rsidR="00F05C55" w:rsidRDefault="00F05C55" w:rsidP="00F05C55">
      <w:pPr>
        <w:pStyle w:val="ListParagraph"/>
        <w:ind w:left="284"/>
        <w:rPr>
          <w:ins w:id="40" w:author="Windows 10" w:date="2024-10-12T10:52:00Z"/>
        </w:rPr>
        <w:pPrChange w:id="41" w:author="Windows 10" w:date="2024-10-12T10:48:00Z">
          <w:pPr/>
        </w:pPrChange>
      </w:pPr>
      <w:proofErr w:type="spellStart"/>
      <w:ins w:id="42" w:author="Windows 10" w:date="2024-10-12T10:50:00Z">
        <w:r>
          <w:t>Tunggu</w:t>
        </w:r>
        <w:proofErr w:type="spellEnd"/>
        <w:r>
          <w:t xml:space="preserve"> </w:t>
        </w:r>
        <w:proofErr w:type="spellStart"/>
        <w:r>
          <w:t>sampai</w:t>
        </w:r>
      </w:ins>
      <w:proofErr w:type="spellEnd"/>
      <w:ins w:id="43" w:author="Windows 10" w:date="2024-10-12T10:51:00Z">
        <w:r w:rsidR="008A2D5E">
          <w:t xml:space="preserve"> </w:t>
        </w:r>
        <w:proofErr w:type="spellStart"/>
        <w:r w:rsidR="008A2D5E">
          <w:t>selesai</w:t>
        </w:r>
      </w:ins>
      <w:proofErr w:type="spellEnd"/>
      <w:ins w:id="44" w:author="Windows 10" w:date="2024-10-12T10:52:00Z">
        <w:r w:rsidR="008A2D5E">
          <w:t xml:space="preserve"> (SAABBARRR)</w:t>
        </w:r>
      </w:ins>
      <w:ins w:id="45" w:author="Windows 10" w:date="2024-10-12T10:51:00Z">
        <w:r w:rsidR="008A2D5E">
          <w:t>.</w:t>
        </w:r>
      </w:ins>
    </w:p>
    <w:p w:rsidR="008A2D5E" w:rsidRDefault="008A2D5E" w:rsidP="00F05C55">
      <w:pPr>
        <w:pStyle w:val="ListParagraph"/>
        <w:ind w:left="284"/>
        <w:rPr>
          <w:ins w:id="46" w:author="Windows 10" w:date="2024-10-12T10:52:00Z"/>
        </w:rPr>
        <w:pPrChange w:id="47" w:author="Windows 10" w:date="2024-10-12T10:48:00Z">
          <w:pPr/>
        </w:pPrChange>
      </w:pPr>
    </w:p>
    <w:p w:rsidR="008A2D5E" w:rsidRDefault="008A2D5E" w:rsidP="00F05C55">
      <w:pPr>
        <w:pStyle w:val="ListParagraph"/>
        <w:ind w:left="284"/>
        <w:rPr>
          <w:ins w:id="48" w:author="Windows 10" w:date="2024-10-12T10:52:00Z"/>
        </w:rPr>
        <w:pPrChange w:id="49" w:author="Windows 10" w:date="2024-10-12T10:48:00Z">
          <w:pPr/>
        </w:pPrChange>
      </w:pPr>
    </w:p>
    <w:p w:rsidR="008A2D5E" w:rsidRDefault="008A2D5E" w:rsidP="008A2D5E">
      <w:pPr>
        <w:pStyle w:val="ListParagraph"/>
        <w:ind w:left="284"/>
        <w:rPr>
          <w:ins w:id="50" w:author="Windows 10" w:date="2024-10-12T10:53:00Z"/>
        </w:rPr>
        <w:pPrChange w:id="51" w:author="Windows 10" w:date="2024-10-12T10:55:00Z">
          <w:pPr/>
        </w:pPrChange>
      </w:pPr>
      <w:proofErr w:type="spellStart"/>
      <w:ins w:id="52" w:author="Windows 10" w:date="2024-10-12T10:53:00Z">
        <w:r>
          <w:lastRenderedPageBreak/>
          <w:t>Untuk</w:t>
        </w:r>
        <w:proofErr w:type="spellEnd"/>
        <w:r>
          <w:t xml:space="preserve"> setup database,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cek</w:t>
        </w:r>
        <w:proofErr w:type="spellEnd"/>
        <w:r>
          <w:t xml:space="preserve"> </w:t>
        </w:r>
        <w:proofErr w:type="gramStart"/>
        <w:r>
          <w:t>di .</w:t>
        </w:r>
        <w:proofErr w:type="spellStart"/>
        <w:r>
          <w:t>env</w:t>
        </w:r>
        <w:proofErr w:type="spellEnd"/>
        <w:proofErr w:type="gramEnd"/>
        <w:r>
          <w:t xml:space="preserve"> file </w:t>
        </w:r>
        <w:proofErr w:type="spellStart"/>
        <w:r>
          <w:t>terlebih</w:t>
        </w:r>
        <w:proofErr w:type="spellEnd"/>
        <w:r>
          <w:t xml:space="preserve"> </w:t>
        </w:r>
        <w:proofErr w:type="spellStart"/>
        <w:r>
          <w:t>dahulu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cari</w:t>
        </w:r>
        <w:proofErr w:type="spellEnd"/>
        <w:r>
          <w:t xml:space="preserve"> </w:t>
        </w:r>
        <w:proofErr w:type="spellStart"/>
        <w:r>
          <w:t>bagian</w:t>
        </w:r>
        <w:proofErr w:type="spellEnd"/>
        <w:r>
          <w:t xml:space="preserve"> DB_</w:t>
        </w:r>
      </w:ins>
      <w:ins w:id="53" w:author="Windows 10" w:date="2024-10-12T10:55:00Z">
        <w:r>
          <w:t>(</w:t>
        </w:r>
        <w:proofErr w:type="spellStart"/>
        <w:r>
          <w:t>keterangan</w:t>
        </w:r>
        <w:proofErr w:type="spellEnd"/>
        <w:r>
          <w:t>)</w:t>
        </w:r>
      </w:ins>
    </w:p>
    <w:p w:rsidR="008A2D5E" w:rsidRDefault="008A2D5E" w:rsidP="00DB69B1">
      <w:pPr>
        <w:pStyle w:val="ListParagraph"/>
        <w:ind w:left="284"/>
        <w:jc w:val="center"/>
        <w:rPr>
          <w:ins w:id="54" w:author="Windows 10" w:date="2024-10-12T10:55:00Z"/>
        </w:rPr>
        <w:pPrChange w:id="55" w:author="Windows 10" w:date="2024-10-12T11:06:00Z">
          <w:pPr/>
        </w:pPrChange>
      </w:pPr>
      <w:ins w:id="56" w:author="Windows 10" w:date="2024-10-12T10:53:00Z">
        <w:r>
          <w:rPr>
            <w:noProof/>
          </w:rPr>
          <w:drawing>
            <wp:inline distT="0" distB="0" distL="0" distR="0" wp14:anchorId="6506B55E" wp14:editId="490C3586">
              <wp:extent cx="5753100" cy="19050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905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A2D5E" w:rsidRDefault="008A2D5E" w:rsidP="00F05C55">
      <w:pPr>
        <w:pStyle w:val="ListParagraph"/>
        <w:ind w:left="284"/>
        <w:rPr>
          <w:ins w:id="57" w:author="Windows 10" w:date="2024-10-12T10:55:00Z"/>
        </w:rPr>
        <w:pPrChange w:id="58" w:author="Windows 10" w:date="2024-10-12T10:48:00Z">
          <w:pPr/>
        </w:pPrChange>
      </w:pPr>
    </w:p>
    <w:p w:rsidR="008A2D5E" w:rsidRDefault="008A2D5E" w:rsidP="00F05C55">
      <w:pPr>
        <w:pStyle w:val="ListParagraph"/>
        <w:ind w:left="284"/>
        <w:rPr>
          <w:ins w:id="59" w:author="Windows 10" w:date="2024-10-12T10:55:00Z"/>
        </w:rPr>
        <w:pPrChange w:id="60" w:author="Windows 10" w:date="2024-10-12T10:48:00Z">
          <w:pPr/>
        </w:pPrChange>
      </w:pPr>
      <w:proofErr w:type="spellStart"/>
      <w:ins w:id="61" w:author="Windows 10" w:date="2024-10-12T10:55:00Z">
        <w:r>
          <w:t>Ubah</w:t>
        </w:r>
        <w:proofErr w:type="spellEnd"/>
        <w:r>
          <w:t xml:space="preserve"> </w:t>
        </w:r>
        <w:proofErr w:type="spellStart"/>
        <w:r>
          <w:t>jadi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ini</w:t>
        </w:r>
        <w:proofErr w:type="spellEnd"/>
      </w:ins>
    </w:p>
    <w:p w:rsidR="008A2D5E" w:rsidRPr="008A2D5E" w:rsidRDefault="008A2D5E" w:rsidP="00DB69B1">
      <w:pPr>
        <w:shd w:val="clear" w:color="auto" w:fill="1F1F1F"/>
        <w:spacing w:after="0" w:line="285" w:lineRule="atLeast"/>
        <w:ind w:left="284"/>
        <w:rPr>
          <w:ins w:id="62" w:author="Windows 10" w:date="2024-10-12T10:55:00Z"/>
          <w:rFonts w:ascii="Consolas" w:eastAsia="Times New Roman" w:hAnsi="Consolas" w:cs="Times New Roman"/>
          <w:color w:val="CCCCCC"/>
          <w:sz w:val="21"/>
          <w:szCs w:val="21"/>
        </w:rPr>
        <w:pPrChange w:id="63" w:author="Windows 10" w:date="2024-10-12T11:06:00Z">
          <w:pPr>
            <w:shd w:val="clear" w:color="auto" w:fill="1F1F1F"/>
            <w:spacing w:after="0" w:line="285" w:lineRule="atLeast"/>
          </w:pPr>
        </w:pPrChange>
      </w:pPr>
      <w:ins w:id="64" w:author="Windows 10" w:date="2024-10-12T10:55:00Z">
        <w:r w:rsidRPr="008A2D5E">
          <w:rPr>
            <w:rFonts w:ascii="Consolas" w:eastAsia="Times New Roman" w:hAnsi="Consolas" w:cs="Times New Roman"/>
            <w:color w:val="569CD6"/>
            <w:sz w:val="21"/>
            <w:szCs w:val="21"/>
          </w:rPr>
          <w:t>DB_CONNECTION</w:t>
        </w:r>
        <w:r w:rsidRPr="008A2D5E">
          <w:rPr>
            <w:rFonts w:ascii="Consolas" w:eastAsia="Times New Roman" w:hAnsi="Consolas" w:cs="Times New Roman"/>
            <w:color w:val="CCCCCC"/>
            <w:sz w:val="21"/>
            <w:szCs w:val="21"/>
          </w:rPr>
          <w:t>=</w:t>
        </w:r>
        <w:proofErr w:type="spellStart"/>
        <w:r w:rsidRPr="008A2D5E">
          <w:rPr>
            <w:rFonts w:ascii="Consolas" w:eastAsia="Times New Roman" w:hAnsi="Consolas" w:cs="Times New Roman"/>
            <w:color w:val="CCCCCC"/>
            <w:sz w:val="21"/>
            <w:szCs w:val="21"/>
          </w:rPr>
          <w:t>mysql</w:t>
        </w:r>
        <w:proofErr w:type="spellEnd"/>
      </w:ins>
    </w:p>
    <w:p w:rsidR="008A2D5E" w:rsidRPr="008A2D5E" w:rsidRDefault="008A2D5E" w:rsidP="00DB69B1">
      <w:pPr>
        <w:shd w:val="clear" w:color="auto" w:fill="1F1F1F"/>
        <w:spacing w:after="0" w:line="285" w:lineRule="atLeast"/>
        <w:ind w:left="284"/>
        <w:rPr>
          <w:ins w:id="65" w:author="Windows 10" w:date="2024-10-12T10:55:00Z"/>
          <w:rFonts w:ascii="Consolas" w:eastAsia="Times New Roman" w:hAnsi="Consolas" w:cs="Times New Roman"/>
          <w:color w:val="CCCCCC"/>
          <w:sz w:val="21"/>
          <w:szCs w:val="21"/>
        </w:rPr>
        <w:pPrChange w:id="66" w:author="Windows 10" w:date="2024-10-12T11:06:00Z">
          <w:pPr>
            <w:shd w:val="clear" w:color="auto" w:fill="1F1F1F"/>
            <w:spacing w:after="0" w:line="285" w:lineRule="atLeast"/>
          </w:pPr>
        </w:pPrChange>
      </w:pPr>
      <w:ins w:id="67" w:author="Windows 10" w:date="2024-10-12T10:55:00Z">
        <w:r w:rsidRPr="008A2D5E">
          <w:rPr>
            <w:rFonts w:ascii="Consolas" w:eastAsia="Times New Roman" w:hAnsi="Consolas" w:cs="Times New Roman"/>
            <w:color w:val="569CD6"/>
            <w:sz w:val="21"/>
            <w:szCs w:val="21"/>
          </w:rPr>
          <w:t>DB_HOST</w:t>
        </w:r>
        <w:r w:rsidRPr="008A2D5E">
          <w:rPr>
            <w:rFonts w:ascii="Consolas" w:eastAsia="Times New Roman" w:hAnsi="Consolas" w:cs="Times New Roman"/>
            <w:color w:val="CCCCCC"/>
            <w:sz w:val="21"/>
            <w:szCs w:val="21"/>
          </w:rPr>
          <w:t>=127.0.0.1</w:t>
        </w:r>
      </w:ins>
    </w:p>
    <w:p w:rsidR="008A2D5E" w:rsidRPr="008A2D5E" w:rsidRDefault="008A2D5E" w:rsidP="00DB69B1">
      <w:pPr>
        <w:shd w:val="clear" w:color="auto" w:fill="1F1F1F"/>
        <w:spacing w:after="0" w:line="285" w:lineRule="atLeast"/>
        <w:ind w:left="284"/>
        <w:rPr>
          <w:ins w:id="68" w:author="Windows 10" w:date="2024-10-12T10:55:00Z"/>
          <w:rFonts w:ascii="Consolas" w:eastAsia="Times New Roman" w:hAnsi="Consolas" w:cs="Times New Roman"/>
          <w:color w:val="CCCCCC"/>
          <w:sz w:val="21"/>
          <w:szCs w:val="21"/>
        </w:rPr>
        <w:pPrChange w:id="69" w:author="Windows 10" w:date="2024-10-12T11:06:00Z">
          <w:pPr>
            <w:shd w:val="clear" w:color="auto" w:fill="1F1F1F"/>
            <w:spacing w:after="0" w:line="285" w:lineRule="atLeast"/>
          </w:pPr>
        </w:pPrChange>
      </w:pPr>
      <w:ins w:id="70" w:author="Windows 10" w:date="2024-10-12T10:55:00Z">
        <w:r w:rsidRPr="008A2D5E">
          <w:rPr>
            <w:rFonts w:ascii="Consolas" w:eastAsia="Times New Roman" w:hAnsi="Consolas" w:cs="Times New Roman"/>
            <w:color w:val="569CD6"/>
            <w:sz w:val="21"/>
            <w:szCs w:val="21"/>
          </w:rPr>
          <w:t>DB_PORT</w:t>
        </w:r>
        <w:r w:rsidRPr="008A2D5E">
          <w:rPr>
            <w:rFonts w:ascii="Consolas" w:eastAsia="Times New Roman" w:hAnsi="Consolas" w:cs="Times New Roman"/>
            <w:color w:val="CCCCCC"/>
            <w:sz w:val="21"/>
            <w:szCs w:val="21"/>
          </w:rPr>
          <w:t>=3306</w:t>
        </w:r>
      </w:ins>
    </w:p>
    <w:p w:rsidR="008A2D5E" w:rsidRPr="008A2D5E" w:rsidRDefault="008A2D5E" w:rsidP="00DB69B1">
      <w:pPr>
        <w:shd w:val="clear" w:color="auto" w:fill="1F1F1F"/>
        <w:spacing w:after="0" w:line="285" w:lineRule="atLeast"/>
        <w:ind w:left="284"/>
        <w:rPr>
          <w:ins w:id="71" w:author="Windows 10" w:date="2024-10-12T10:55:00Z"/>
          <w:rFonts w:ascii="Consolas" w:eastAsia="Times New Roman" w:hAnsi="Consolas" w:cs="Times New Roman"/>
          <w:color w:val="CCCCCC"/>
          <w:sz w:val="21"/>
          <w:szCs w:val="21"/>
        </w:rPr>
        <w:pPrChange w:id="72" w:author="Windows 10" w:date="2024-10-12T11:06:00Z">
          <w:pPr>
            <w:shd w:val="clear" w:color="auto" w:fill="1F1F1F"/>
            <w:spacing w:after="0" w:line="285" w:lineRule="atLeast"/>
          </w:pPr>
        </w:pPrChange>
      </w:pPr>
      <w:ins w:id="73" w:author="Windows 10" w:date="2024-10-12T10:55:00Z">
        <w:r w:rsidRPr="008A2D5E">
          <w:rPr>
            <w:rFonts w:ascii="Consolas" w:eastAsia="Times New Roman" w:hAnsi="Consolas" w:cs="Times New Roman"/>
            <w:color w:val="569CD6"/>
            <w:sz w:val="21"/>
            <w:szCs w:val="21"/>
          </w:rPr>
          <w:t>DB_DATABASE</w:t>
        </w:r>
        <w:r w:rsidRPr="008A2D5E">
          <w:rPr>
            <w:rFonts w:ascii="Consolas" w:eastAsia="Times New Roman" w:hAnsi="Consolas" w:cs="Times New Roman"/>
            <w:color w:val="CCCCCC"/>
            <w:sz w:val="21"/>
            <w:szCs w:val="21"/>
          </w:rPr>
          <w:t>=</w:t>
        </w:r>
        <w:proofErr w:type="spellStart"/>
        <w:r w:rsidRPr="008A2D5E">
          <w:rPr>
            <w:rFonts w:ascii="Consolas" w:eastAsia="Times New Roman" w:hAnsi="Consolas" w:cs="Times New Roman"/>
            <w:color w:val="CCCCCC"/>
            <w:sz w:val="21"/>
            <w:szCs w:val="21"/>
          </w:rPr>
          <w:t>cinema_ticket_db</w:t>
        </w:r>
        <w:proofErr w:type="spellEnd"/>
      </w:ins>
    </w:p>
    <w:p w:rsidR="008A2D5E" w:rsidRPr="008A2D5E" w:rsidRDefault="008A2D5E" w:rsidP="00DB69B1">
      <w:pPr>
        <w:shd w:val="clear" w:color="auto" w:fill="1F1F1F"/>
        <w:spacing w:after="0" w:line="285" w:lineRule="atLeast"/>
        <w:ind w:left="284"/>
        <w:rPr>
          <w:ins w:id="74" w:author="Windows 10" w:date="2024-10-12T10:55:00Z"/>
          <w:rFonts w:ascii="Consolas" w:eastAsia="Times New Roman" w:hAnsi="Consolas" w:cs="Times New Roman"/>
          <w:color w:val="CCCCCC"/>
          <w:sz w:val="21"/>
          <w:szCs w:val="21"/>
        </w:rPr>
        <w:pPrChange w:id="75" w:author="Windows 10" w:date="2024-10-12T11:06:00Z">
          <w:pPr>
            <w:shd w:val="clear" w:color="auto" w:fill="1F1F1F"/>
            <w:spacing w:after="0" w:line="285" w:lineRule="atLeast"/>
          </w:pPr>
        </w:pPrChange>
      </w:pPr>
      <w:ins w:id="76" w:author="Windows 10" w:date="2024-10-12T10:55:00Z">
        <w:r w:rsidRPr="008A2D5E">
          <w:rPr>
            <w:rFonts w:ascii="Consolas" w:eastAsia="Times New Roman" w:hAnsi="Consolas" w:cs="Times New Roman"/>
            <w:color w:val="569CD6"/>
            <w:sz w:val="21"/>
            <w:szCs w:val="21"/>
          </w:rPr>
          <w:t>DB_USERNAME</w:t>
        </w:r>
        <w:r w:rsidRPr="008A2D5E">
          <w:rPr>
            <w:rFonts w:ascii="Consolas" w:eastAsia="Times New Roman" w:hAnsi="Consolas" w:cs="Times New Roman"/>
            <w:color w:val="CCCCCC"/>
            <w:sz w:val="21"/>
            <w:szCs w:val="21"/>
          </w:rPr>
          <w:t>=root</w:t>
        </w:r>
      </w:ins>
    </w:p>
    <w:p w:rsidR="008A2D5E" w:rsidRPr="00DB69B1" w:rsidRDefault="008A2D5E" w:rsidP="00DB69B1">
      <w:pPr>
        <w:shd w:val="clear" w:color="auto" w:fill="1F1F1F"/>
        <w:spacing w:after="0" w:line="285" w:lineRule="atLeast"/>
        <w:ind w:left="284"/>
        <w:rPr>
          <w:ins w:id="77" w:author="Windows 10" w:date="2024-10-12T11:02:00Z"/>
          <w:rFonts w:ascii="Consolas" w:eastAsia="Times New Roman" w:hAnsi="Consolas" w:cs="Times New Roman"/>
          <w:color w:val="CCCCCC"/>
          <w:sz w:val="21"/>
          <w:szCs w:val="21"/>
          <w:rPrChange w:id="78" w:author="Windows 10" w:date="2024-10-12T11:06:00Z">
            <w:rPr>
              <w:ins w:id="79" w:author="Windows 10" w:date="2024-10-12T11:02:00Z"/>
            </w:rPr>
          </w:rPrChange>
        </w:rPr>
        <w:pPrChange w:id="80" w:author="Windows 10" w:date="2024-10-12T11:06:00Z">
          <w:pPr/>
        </w:pPrChange>
      </w:pPr>
      <w:ins w:id="81" w:author="Windows 10" w:date="2024-10-12T10:55:00Z">
        <w:r w:rsidRPr="008A2D5E">
          <w:rPr>
            <w:rFonts w:ascii="Consolas" w:eastAsia="Times New Roman" w:hAnsi="Consolas" w:cs="Times New Roman"/>
            <w:color w:val="569CD6"/>
            <w:sz w:val="21"/>
            <w:szCs w:val="21"/>
          </w:rPr>
          <w:t>DB_PASSWORD</w:t>
        </w:r>
        <w:r w:rsidRPr="008A2D5E">
          <w:rPr>
            <w:rFonts w:ascii="Consolas" w:eastAsia="Times New Roman" w:hAnsi="Consolas" w:cs="Times New Roman"/>
            <w:color w:val="CCCCCC"/>
            <w:sz w:val="21"/>
            <w:szCs w:val="21"/>
          </w:rPr>
          <w:t>=</w:t>
        </w:r>
      </w:ins>
    </w:p>
    <w:p w:rsidR="008A2D5E" w:rsidRDefault="008A2D5E" w:rsidP="00DB69B1">
      <w:pPr>
        <w:pStyle w:val="ListParagraph"/>
        <w:ind w:left="284"/>
        <w:rPr>
          <w:ins w:id="82" w:author="Windows 10" w:date="2024-10-12T11:03:00Z"/>
        </w:rPr>
        <w:pPrChange w:id="83" w:author="Windows 10" w:date="2024-10-12T11:03:00Z">
          <w:pPr/>
        </w:pPrChange>
      </w:pPr>
      <w:ins w:id="84" w:author="Windows 10" w:date="2024-10-12T10:55:00Z">
        <w:r>
          <w:t xml:space="preserve">Di </w:t>
        </w:r>
        <w:proofErr w:type="spellStart"/>
        <w:r>
          <w:t>sesuaikan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soal</w:t>
        </w:r>
        <w:proofErr w:type="spellEnd"/>
        <w:r>
          <w:t xml:space="preserve">, </w:t>
        </w:r>
        <w:proofErr w:type="spellStart"/>
        <w:r>
          <w:t>dan</w:t>
        </w:r>
        <w:proofErr w:type="spellEnd"/>
        <w:r>
          <w:t xml:space="preserve"> </w:t>
        </w:r>
        <w:proofErr w:type="spellStart"/>
        <w:r>
          <w:t>kondisi</w:t>
        </w:r>
        <w:proofErr w:type="spellEnd"/>
        <w:r>
          <w:t xml:space="preserve"> </w:t>
        </w:r>
        <w:proofErr w:type="spellStart"/>
        <w:r>
          <w:t>mesin</w:t>
        </w:r>
        <w:proofErr w:type="spellEnd"/>
        <w:r>
          <w:t xml:space="preserve"> </w:t>
        </w:r>
        <w:proofErr w:type="spellStart"/>
        <w:r>
          <w:t>masing</w:t>
        </w:r>
        <w:proofErr w:type="spellEnd"/>
        <w:r>
          <w:t xml:space="preserve"> </w:t>
        </w:r>
        <w:proofErr w:type="spellStart"/>
        <w:r>
          <w:t>masing</w:t>
        </w:r>
        <w:proofErr w:type="spellEnd"/>
        <w:r>
          <w:t>.</w:t>
        </w:r>
      </w:ins>
    </w:p>
    <w:p w:rsidR="00DB69B1" w:rsidRDefault="00DB69B1" w:rsidP="00DB69B1">
      <w:pPr>
        <w:pStyle w:val="ListParagraph"/>
        <w:ind w:left="284"/>
        <w:rPr>
          <w:ins w:id="85" w:author="Windows 10" w:date="2024-10-12T11:03:00Z"/>
        </w:rPr>
        <w:pPrChange w:id="86" w:author="Windows 10" w:date="2024-10-12T11:03:00Z">
          <w:pPr/>
        </w:pPrChange>
      </w:pPr>
    </w:p>
    <w:p w:rsidR="00DB69B1" w:rsidRDefault="00DB69B1" w:rsidP="00DB69B1">
      <w:pPr>
        <w:pStyle w:val="ListParagraph"/>
        <w:ind w:left="284"/>
        <w:rPr>
          <w:ins w:id="87" w:author="Windows 10" w:date="2024-10-12T10:59:00Z"/>
        </w:rPr>
        <w:pPrChange w:id="88" w:author="Windows 10" w:date="2024-10-12T11:03:00Z">
          <w:pPr/>
        </w:pPrChange>
      </w:pPr>
      <w:proofErr w:type="spellStart"/>
      <w:ins w:id="89" w:author="Windows 10" w:date="2024-10-12T11:03:00Z">
        <w:r>
          <w:t>Untuk</w:t>
        </w:r>
        <w:proofErr w:type="spellEnd"/>
        <w:r>
          <w:t xml:space="preserve"> </w:t>
        </w:r>
        <w:proofErr w:type="spellStart"/>
        <w:r>
          <w:t>cek</w:t>
        </w:r>
        <w:proofErr w:type="spellEnd"/>
        <w:r>
          <w:t xml:space="preserve"> </w:t>
        </w:r>
        <w:proofErr w:type="spellStart"/>
        <w:r>
          <w:t>apakah</w:t>
        </w:r>
        <w:proofErr w:type="spellEnd"/>
        <w:r>
          <w:t xml:space="preserve"> </w:t>
        </w:r>
        <w:proofErr w:type="spellStart"/>
        <w:r>
          <w:t>instalasi</w:t>
        </w:r>
        <w:proofErr w:type="spellEnd"/>
        <w:r>
          <w:t xml:space="preserve"> </w:t>
        </w:r>
        <w:proofErr w:type="spellStart"/>
        <w:r>
          <w:t>berhasil</w:t>
        </w:r>
        <w:proofErr w:type="spellEnd"/>
        <w:r>
          <w:t xml:space="preserve"> </w:t>
        </w:r>
        <w:proofErr w:type="spellStart"/>
        <w:proofErr w:type="gramStart"/>
        <w:r>
          <w:t>lakukan</w:t>
        </w:r>
        <w:proofErr w:type="spellEnd"/>
        <w:r>
          <w:t xml:space="preserve"> :</w:t>
        </w:r>
        <w:proofErr w:type="gramEnd"/>
        <w:r>
          <w:t xml:space="preserve"> </w:t>
        </w:r>
      </w:ins>
    </w:p>
    <w:p w:rsidR="008A2D5E" w:rsidRPr="00DB69B1" w:rsidRDefault="008A2D5E" w:rsidP="008A2D5E">
      <w:pPr>
        <w:pStyle w:val="ListParagraph"/>
        <w:numPr>
          <w:ilvl w:val="0"/>
          <w:numId w:val="3"/>
        </w:numPr>
        <w:rPr>
          <w:ins w:id="90" w:author="Windows 10" w:date="2024-10-12T11:03:00Z"/>
          <w:rPrChange w:id="91" w:author="Windows 10" w:date="2024-10-12T11:03:00Z">
            <w:rPr>
              <w:ins w:id="92" w:author="Windows 10" w:date="2024-10-12T11:03:00Z"/>
              <w:b/>
              <w:i/>
            </w:rPr>
          </w:rPrChange>
        </w:rPr>
        <w:pPrChange w:id="93" w:author="Windows 10" w:date="2024-10-12T11:00:00Z">
          <w:pPr/>
        </w:pPrChange>
      </w:pPr>
      <w:ins w:id="94" w:author="Windows 10" w:date="2024-10-12T10:59:00Z">
        <w:r>
          <w:t xml:space="preserve">Di </w:t>
        </w:r>
        <w:proofErr w:type="spellStart"/>
        <w:r>
          <w:t>gitbash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masuk</w:t>
        </w:r>
        <w:proofErr w:type="spellEnd"/>
        <w:r>
          <w:t xml:space="preserve"> </w:t>
        </w:r>
        <w:proofErr w:type="spellStart"/>
        <w:r>
          <w:t>ke</w:t>
        </w:r>
        <w:proofErr w:type="spellEnd"/>
        <w:r>
          <w:t xml:space="preserve"> directory project </w:t>
        </w:r>
        <w:proofErr w:type="spellStart"/>
        <w:r>
          <w:t>dulu</w:t>
        </w:r>
        <w:proofErr w:type="spellEnd"/>
        <w:r>
          <w:t xml:space="preserve"> </w:t>
        </w:r>
      </w:ins>
      <w:proofErr w:type="spellStart"/>
      <w:ins w:id="95" w:author="Windows 10" w:date="2024-10-12T11:00:00Z">
        <w:r>
          <w:t>dengan</w:t>
        </w:r>
        <w:proofErr w:type="spellEnd"/>
        <w:r>
          <w:t xml:space="preserve"> </w:t>
        </w:r>
        <w:r w:rsidRPr="008A2D5E">
          <w:rPr>
            <w:b/>
            <w:i/>
            <w:highlight w:val="yellow"/>
            <w:rPrChange w:id="96" w:author="Windows 10" w:date="2024-10-12T11:00:00Z">
              <w:rPr/>
            </w:rPrChange>
          </w:rPr>
          <w:t>cd &lt;</w:t>
        </w:r>
        <w:proofErr w:type="spellStart"/>
        <w:r w:rsidRPr="008A2D5E">
          <w:rPr>
            <w:b/>
            <w:i/>
            <w:highlight w:val="yellow"/>
            <w:rPrChange w:id="97" w:author="Windows 10" w:date="2024-10-12T11:00:00Z">
              <w:rPr/>
            </w:rPrChange>
          </w:rPr>
          <w:t>nama</w:t>
        </w:r>
        <w:proofErr w:type="spellEnd"/>
        <w:r w:rsidRPr="008A2D5E">
          <w:rPr>
            <w:b/>
            <w:i/>
            <w:highlight w:val="yellow"/>
            <w:rPrChange w:id="98" w:author="Windows 10" w:date="2024-10-12T11:00:00Z">
              <w:rPr/>
            </w:rPrChange>
          </w:rPr>
          <w:t xml:space="preserve"> directory&gt;</w:t>
        </w:r>
      </w:ins>
    </w:p>
    <w:p w:rsidR="00DB69B1" w:rsidRPr="00636310" w:rsidRDefault="00DB69B1" w:rsidP="00DB69B1">
      <w:pPr>
        <w:pStyle w:val="ListParagraph"/>
        <w:numPr>
          <w:ilvl w:val="0"/>
          <w:numId w:val="3"/>
        </w:numPr>
        <w:rPr>
          <w:ins w:id="99" w:author="Windows 10" w:date="2024-10-12T11:03:00Z"/>
          <w:b/>
          <w:i/>
        </w:rPr>
      </w:pPr>
      <w:proofErr w:type="spellStart"/>
      <w:ins w:id="100" w:author="Windows 10" w:date="2024-10-12T11:03:00Z">
        <w:r>
          <w:t>Jalankan</w:t>
        </w:r>
        <w:proofErr w:type="spellEnd"/>
        <w:r>
          <w:t xml:space="preserve"> </w:t>
        </w:r>
        <w:proofErr w:type="spellStart"/>
        <w:r w:rsidRPr="00636310">
          <w:rPr>
            <w:b/>
            <w:i/>
            <w:highlight w:val="yellow"/>
          </w:rPr>
          <w:t>php</w:t>
        </w:r>
        <w:proofErr w:type="spellEnd"/>
        <w:r w:rsidRPr="00636310">
          <w:rPr>
            <w:b/>
            <w:i/>
            <w:highlight w:val="yellow"/>
          </w:rPr>
          <w:t xml:space="preserve"> </w:t>
        </w:r>
        <w:r w:rsidRPr="00DB69B1">
          <w:rPr>
            <w:b/>
            <w:i/>
            <w:highlight w:val="yellow"/>
            <w:rPrChange w:id="101" w:author="Windows 10" w:date="2024-10-12T11:03:00Z">
              <w:rPr>
                <w:b/>
                <w:i/>
                <w:highlight w:val="yellow"/>
              </w:rPr>
            </w:rPrChange>
          </w:rPr>
          <w:t xml:space="preserve">artisan </w:t>
        </w:r>
        <w:proofErr w:type="gramStart"/>
        <w:r w:rsidRPr="00DB69B1">
          <w:rPr>
            <w:b/>
            <w:i/>
            <w:highlight w:val="yellow"/>
            <w:rPrChange w:id="102" w:author="Windows 10" w:date="2024-10-12T11:03:00Z">
              <w:rPr>
                <w:b/>
                <w:i/>
              </w:rPr>
            </w:rPrChange>
          </w:rPr>
          <w:t>migrate</w:t>
        </w:r>
      </w:ins>
      <w:ins w:id="103" w:author="Windows 10" w:date="2024-10-12T11:04:00Z">
        <w:r>
          <w:rPr>
            <w:b/>
            <w:i/>
          </w:rPr>
          <w:t xml:space="preserve"> </w:t>
        </w:r>
        <w:r>
          <w:t xml:space="preserve"> </w:t>
        </w:r>
        <w:proofErr w:type="spellStart"/>
        <w:r>
          <w:t>dan</w:t>
        </w:r>
        <w:proofErr w:type="spellEnd"/>
        <w:proofErr w:type="gramEnd"/>
        <w:r>
          <w:t xml:space="preserve"> </w:t>
        </w:r>
        <w:proofErr w:type="spellStart"/>
        <w:r>
          <w:t>pilih</w:t>
        </w:r>
        <w:proofErr w:type="spellEnd"/>
        <w:r>
          <w:t xml:space="preserve"> </w:t>
        </w:r>
        <w:proofErr w:type="spellStart"/>
        <w:r>
          <w:t>pilihan</w:t>
        </w:r>
        <w:proofErr w:type="spellEnd"/>
        <w:r>
          <w:t xml:space="preserve"> </w:t>
        </w:r>
        <w:r w:rsidRPr="00DB69B1">
          <w:rPr>
            <w:b/>
            <w:i/>
            <w:highlight w:val="yellow"/>
            <w:rPrChange w:id="104" w:author="Windows 10" w:date="2024-10-12T11:04:00Z">
              <w:rPr/>
            </w:rPrChange>
          </w:rPr>
          <w:t>yes</w:t>
        </w:r>
      </w:ins>
    </w:p>
    <w:p w:rsidR="00DB69B1" w:rsidRPr="00DB69B1" w:rsidRDefault="008A2D5E" w:rsidP="008A2D5E">
      <w:pPr>
        <w:pStyle w:val="ListParagraph"/>
        <w:numPr>
          <w:ilvl w:val="0"/>
          <w:numId w:val="3"/>
        </w:numPr>
        <w:rPr>
          <w:ins w:id="105" w:author="Windows 10" w:date="2024-10-12T11:05:00Z"/>
          <w:b/>
          <w:i/>
          <w:rPrChange w:id="106" w:author="Windows 10" w:date="2024-10-12T11:05:00Z">
            <w:rPr>
              <w:ins w:id="107" w:author="Windows 10" w:date="2024-10-12T11:05:00Z"/>
            </w:rPr>
          </w:rPrChange>
        </w:rPr>
        <w:pPrChange w:id="108" w:author="Windows 10" w:date="2024-10-12T11:00:00Z">
          <w:pPr/>
        </w:pPrChange>
      </w:pPr>
      <w:proofErr w:type="spellStart"/>
      <w:ins w:id="109" w:author="Windows 10" w:date="2024-10-12T11:00:00Z">
        <w:r>
          <w:t>J</w:t>
        </w:r>
      </w:ins>
      <w:ins w:id="110" w:author="Windows 10" w:date="2024-10-12T10:59:00Z">
        <w:r>
          <w:t>alankan</w:t>
        </w:r>
      </w:ins>
      <w:proofErr w:type="spellEnd"/>
      <w:ins w:id="111" w:author="Windows 10" w:date="2024-10-12T11:05:00Z">
        <w:r w:rsidR="00DB69B1">
          <w:t xml:space="preserve"> </w:t>
        </w:r>
        <w:proofErr w:type="spellStart"/>
        <w:r w:rsidR="00DB69B1">
          <w:t>xampp</w:t>
        </w:r>
        <w:proofErr w:type="spellEnd"/>
        <w:r w:rsidR="00DB69B1">
          <w:t xml:space="preserve"> </w:t>
        </w:r>
        <w:proofErr w:type="spellStart"/>
        <w:r w:rsidR="00DB69B1">
          <w:t>atau</w:t>
        </w:r>
        <w:proofErr w:type="spellEnd"/>
        <w:r w:rsidR="00DB69B1">
          <w:t xml:space="preserve"> </w:t>
        </w:r>
        <w:proofErr w:type="spellStart"/>
        <w:r w:rsidR="00DB69B1">
          <w:t>laragon</w:t>
        </w:r>
        <w:proofErr w:type="spellEnd"/>
        <w:r w:rsidR="00DB69B1">
          <w:t xml:space="preserve"> (</w:t>
        </w:r>
        <w:proofErr w:type="spellStart"/>
        <w:r w:rsidR="00DB69B1">
          <w:t>saat</w:t>
        </w:r>
        <w:proofErr w:type="spellEnd"/>
        <w:r w:rsidR="00DB69B1">
          <w:t xml:space="preserve"> </w:t>
        </w:r>
        <w:proofErr w:type="spellStart"/>
        <w:r w:rsidR="00DB69B1">
          <w:t>ini</w:t>
        </w:r>
        <w:proofErr w:type="spellEnd"/>
        <w:r w:rsidR="00DB69B1">
          <w:t xml:space="preserve"> </w:t>
        </w:r>
        <w:proofErr w:type="spellStart"/>
        <w:r w:rsidR="00DB69B1">
          <w:t>saya</w:t>
        </w:r>
        <w:proofErr w:type="spellEnd"/>
        <w:r w:rsidR="00DB69B1">
          <w:t xml:space="preserve"> </w:t>
        </w:r>
        <w:proofErr w:type="spellStart"/>
        <w:r w:rsidR="00DB69B1">
          <w:t>menggunakan</w:t>
        </w:r>
        <w:proofErr w:type="spellEnd"/>
        <w:r w:rsidR="00DB69B1">
          <w:t xml:space="preserve"> </w:t>
        </w:r>
        <w:proofErr w:type="spellStart"/>
        <w:r w:rsidR="00DB69B1">
          <w:t>xampp</w:t>
        </w:r>
        <w:proofErr w:type="spellEnd"/>
        <w:r w:rsidR="00DB69B1">
          <w:t>)</w:t>
        </w:r>
      </w:ins>
      <w:ins w:id="112" w:author="Windows 10" w:date="2024-10-12T10:59:00Z">
        <w:r>
          <w:t xml:space="preserve"> </w:t>
        </w:r>
      </w:ins>
    </w:p>
    <w:p w:rsidR="008A2D5E" w:rsidRDefault="00DB69B1" w:rsidP="008A2D5E">
      <w:pPr>
        <w:pStyle w:val="ListParagraph"/>
        <w:numPr>
          <w:ilvl w:val="0"/>
          <w:numId w:val="3"/>
        </w:numPr>
        <w:rPr>
          <w:ins w:id="113" w:author="Windows 10" w:date="2024-10-12T11:07:00Z"/>
          <w:b/>
          <w:i/>
        </w:rPr>
        <w:pPrChange w:id="114" w:author="Windows 10" w:date="2024-10-12T11:00:00Z">
          <w:pPr/>
        </w:pPrChange>
      </w:pPr>
      <w:proofErr w:type="spellStart"/>
      <w:ins w:id="115" w:author="Windows 10" w:date="2024-10-12T11:05:00Z">
        <w:r>
          <w:t>Jalankan</w:t>
        </w:r>
        <w:proofErr w:type="spellEnd"/>
        <w:r>
          <w:t xml:space="preserve"> </w:t>
        </w:r>
      </w:ins>
      <w:proofErr w:type="spellStart"/>
      <w:ins w:id="116" w:author="Windows 10" w:date="2024-10-12T10:59:00Z">
        <w:r w:rsidR="008A2D5E" w:rsidRPr="008A2D5E">
          <w:rPr>
            <w:b/>
            <w:i/>
            <w:highlight w:val="yellow"/>
            <w:rPrChange w:id="117" w:author="Windows 10" w:date="2024-10-12T11:00:00Z">
              <w:rPr/>
            </w:rPrChange>
          </w:rPr>
          <w:t>php</w:t>
        </w:r>
        <w:proofErr w:type="spellEnd"/>
        <w:r w:rsidR="008A2D5E" w:rsidRPr="008A2D5E">
          <w:rPr>
            <w:b/>
            <w:i/>
            <w:highlight w:val="yellow"/>
            <w:rPrChange w:id="118" w:author="Windows 10" w:date="2024-10-12T11:00:00Z">
              <w:rPr/>
            </w:rPrChange>
          </w:rPr>
          <w:t xml:space="preserve"> artisan serve</w:t>
        </w:r>
      </w:ins>
    </w:p>
    <w:p w:rsidR="00DB69B1" w:rsidRDefault="00DB69B1" w:rsidP="008A2D5E">
      <w:pPr>
        <w:pStyle w:val="ListParagraph"/>
        <w:numPr>
          <w:ilvl w:val="0"/>
          <w:numId w:val="3"/>
        </w:numPr>
        <w:rPr>
          <w:ins w:id="119" w:author="Windows 10" w:date="2024-10-12T11:05:00Z"/>
          <w:b/>
          <w:i/>
        </w:rPr>
        <w:pPrChange w:id="120" w:author="Windows 10" w:date="2024-10-12T11:00:00Z">
          <w:pPr/>
        </w:pPrChange>
      </w:pPr>
      <w:ins w:id="121" w:author="Windows 10" w:date="2024-10-12T11:07:00Z">
        <w:r>
          <w:t xml:space="preserve">Di browser (google chrome)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buka</w:t>
        </w:r>
        <w:proofErr w:type="spellEnd"/>
        <w:r>
          <w:t xml:space="preserve"> link </w:t>
        </w:r>
        <w:r w:rsidRPr="00DB69B1">
          <w:rPr>
            <w:b/>
            <w:i/>
            <w:highlight w:val="yellow"/>
            <w:rPrChange w:id="122" w:author="Windows 10" w:date="2024-10-12T11:07:00Z">
              <w:rPr/>
            </w:rPrChange>
          </w:rPr>
          <w:t>http://127.0.0.1:8000</w:t>
        </w:r>
      </w:ins>
    </w:p>
    <w:p w:rsidR="00DB69B1" w:rsidRPr="00DB69B1" w:rsidRDefault="00DB69B1" w:rsidP="00DB69B1">
      <w:pPr>
        <w:ind w:left="644"/>
        <w:jc w:val="center"/>
        <w:rPr>
          <w:ins w:id="123" w:author="Windows 10" w:date="2024-10-12T10:58:00Z"/>
          <w:b/>
          <w:i/>
          <w:rPrChange w:id="124" w:author="Windows 10" w:date="2024-10-12T11:05:00Z">
            <w:rPr>
              <w:ins w:id="125" w:author="Windows 10" w:date="2024-10-12T10:58:00Z"/>
            </w:rPr>
          </w:rPrChange>
        </w:rPr>
        <w:pPrChange w:id="126" w:author="Windows 10" w:date="2024-10-12T11:05:00Z">
          <w:pPr/>
        </w:pPrChange>
      </w:pPr>
      <w:ins w:id="127" w:author="Windows 10" w:date="2024-10-12T11:05:00Z">
        <w:r>
          <w:rPr>
            <w:noProof/>
          </w:rPr>
          <w:drawing>
            <wp:inline distT="0" distB="0" distL="0" distR="0" wp14:anchorId="654F3CCC" wp14:editId="22AB013F">
              <wp:extent cx="3826984" cy="2476500"/>
              <wp:effectExtent l="0" t="0" r="2540" b="0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31054" cy="247913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A2D5E" w:rsidRDefault="00DB69B1" w:rsidP="00DB69B1">
      <w:pPr>
        <w:pStyle w:val="ListParagraph"/>
        <w:ind w:left="284"/>
        <w:jc w:val="center"/>
        <w:rPr>
          <w:ins w:id="128" w:author="Windows 10" w:date="2024-10-12T11:01:00Z"/>
        </w:rPr>
        <w:pPrChange w:id="129" w:author="Windows 10" w:date="2024-10-12T11:05:00Z">
          <w:pPr/>
        </w:pPrChange>
      </w:pPr>
      <w:ins w:id="130" w:author="Windows 10" w:date="2024-10-12T11:04:00Z">
        <w:r>
          <w:rPr>
            <w:noProof/>
          </w:rPr>
          <w:lastRenderedPageBreak/>
          <w:drawing>
            <wp:inline distT="0" distB="0" distL="0" distR="0" wp14:anchorId="0D676589" wp14:editId="319F0918">
              <wp:extent cx="5943600" cy="2668270"/>
              <wp:effectExtent l="0" t="0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6682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8A2D5E" w:rsidRDefault="008A2D5E" w:rsidP="00F05C55">
      <w:pPr>
        <w:pStyle w:val="ListParagraph"/>
        <w:ind w:left="284"/>
        <w:rPr>
          <w:ins w:id="131" w:author="Windows 10" w:date="2024-10-12T11:01:00Z"/>
        </w:rPr>
        <w:pPrChange w:id="132" w:author="Windows 10" w:date="2024-10-12T10:48:00Z">
          <w:pPr/>
        </w:pPrChange>
      </w:pPr>
    </w:p>
    <w:p w:rsidR="008A2D5E" w:rsidRDefault="008A2D5E" w:rsidP="00F05C55">
      <w:pPr>
        <w:pStyle w:val="ListParagraph"/>
        <w:ind w:left="284"/>
        <w:rPr>
          <w:ins w:id="133" w:author="Windows 10" w:date="2024-10-12T10:57:00Z"/>
        </w:rPr>
        <w:pPrChange w:id="134" w:author="Windows 10" w:date="2024-10-12T10:48:00Z">
          <w:pPr/>
        </w:pPrChange>
      </w:pPr>
      <w:proofErr w:type="spellStart"/>
      <w:ins w:id="135" w:author="Windows 10" w:date="2024-10-12T11:01:00Z">
        <w:r>
          <w:t>Jika</w:t>
        </w:r>
        <w:proofErr w:type="spellEnd"/>
        <w:r>
          <w:t xml:space="preserve"> </w:t>
        </w:r>
        <w:proofErr w:type="spellStart"/>
        <w:r>
          <w:t>tidak</w:t>
        </w:r>
        <w:proofErr w:type="spellEnd"/>
        <w:r>
          <w:t xml:space="preserve"> error </w:t>
        </w:r>
      </w:ins>
      <w:proofErr w:type="spellStart"/>
      <w:ins w:id="136" w:author="Windows 10" w:date="2024-10-12T11:08:00Z">
        <w:r w:rsidR="00DB69B1">
          <w:t>dan</w:t>
        </w:r>
        <w:proofErr w:type="spellEnd"/>
        <w:r w:rsidR="00DB69B1">
          <w:t xml:space="preserve"> </w:t>
        </w:r>
        <w:proofErr w:type="spellStart"/>
        <w:r w:rsidR="00DB69B1">
          <w:t>muncul</w:t>
        </w:r>
        <w:proofErr w:type="spellEnd"/>
        <w:r w:rsidR="00DB69B1">
          <w:t xml:space="preserve"> </w:t>
        </w:r>
        <w:proofErr w:type="spellStart"/>
        <w:r w:rsidR="00DB69B1">
          <w:t>tampilan</w:t>
        </w:r>
        <w:proofErr w:type="spellEnd"/>
        <w:r w:rsidR="00DB69B1">
          <w:t xml:space="preserve"> </w:t>
        </w:r>
        <w:proofErr w:type="spellStart"/>
        <w:r w:rsidR="00DB69B1">
          <w:t>seperti</w:t>
        </w:r>
        <w:proofErr w:type="spellEnd"/>
        <w:r w:rsidR="00DB69B1">
          <w:t xml:space="preserve"> </w:t>
        </w:r>
        <w:proofErr w:type="spellStart"/>
        <w:r w:rsidR="00DB69B1">
          <w:t>ini</w:t>
        </w:r>
        <w:proofErr w:type="spellEnd"/>
        <w:r w:rsidR="00DB69B1">
          <w:t xml:space="preserve"> di browser </w:t>
        </w:r>
      </w:ins>
      <w:proofErr w:type="spellStart"/>
      <w:ins w:id="137" w:author="Windows 10" w:date="2024-10-12T11:01:00Z">
        <w:r>
          <w:t>berarti</w:t>
        </w:r>
        <w:proofErr w:type="spellEnd"/>
        <w:r>
          <w:t xml:space="preserve"> </w:t>
        </w:r>
        <w:proofErr w:type="spellStart"/>
        <w:r>
          <w:t>instalasi</w:t>
        </w:r>
        <w:proofErr w:type="spellEnd"/>
        <w:r>
          <w:t xml:space="preserve"> </w:t>
        </w:r>
        <w:proofErr w:type="spellStart"/>
        <w:r>
          <w:t>sudah</w:t>
        </w:r>
        <w:proofErr w:type="spellEnd"/>
        <w:r>
          <w:t xml:space="preserve"> </w:t>
        </w:r>
        <w:proofErr w:type="spellStart"/>
        <w:r>
          <w:t>berhasil</w:t>
        </w:r>
        <w:proofErr w:type="spellEnd"/>
        <w:r>
          <w:t>.</w:t>
        </w:r>
      </w:ins>
    </w:p>
    <w:p w:rsidR="008A2D5E" w:rsidRDefault="00DB69B1" w:rsidP="00F05C55">
      <w:pPr>
        <w:pStyle w:val="ListParagraph"/>
        <w:ind w:left="284"/>
        <w:rPr>
          <w:ins w:id="138" w:author="Windows 10" w:date="2024-10-12T11:08:00Z"/>
        </w:rPr>
        <w:pPrChange w:id="139" w:author="Windows 10" w:date="2024-10-12T10:48:00Z">
          <w:pPr/>
        </w:pPrChange>
      </w:pPr>
      <w:ins w:id="140" w:author="Windows 10" w:date="2024-10-12T11:08:00Z">
        <w:r>
          <w:rPr>
            <w:noProof/>
          </w:rPr>
          <w:drawing>
            <wp:inline distT="0" distB="0" distL="0" distR="0" wp14:anchorId="79042FA6" wp14:editId="4CDA6D55">
              <wp:extent cx="5943600" cy="2646680"/>
              <wp:effectExtent l="0" t="0" r="0" b="127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646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B69B1" w:rsidRDefault="00DB69B1" w:rsidP="00F05C55">
      <w:pPr>
        <w:pStyle w:val="ListParagraph"/>
        <w:ind w:left="284"/>
        <w:rPr>
          <w:ins w:id="141" w:author="Windows 10" w:date="2024-10-12T10:57:00Z"/>
        </w:rPr>
        <w:pPrChange w:id="142" w:author="Windows 10" w:date="2024-10-12T10:48:00Z">
          <w:pPr/>
        </w:pPrChange>
      </w:pPr>
    </w:p>
    <w:p w:rsidR="008A2D5E" w:rsidRPr="00DB69B1" w:rsidRDefault="008A2D5E" w:rsidP="008A2D5E">
      <w:pPr>
        <w:pStyle w:val="ListParagraph"/>
        <w:numPr>
          <w:ilvl w:val="0"/>
          <w:numId w:val="1"/>
        </w:numPr>
        <w:ind w:left="284" w:hanging="284"/>
        <w:rPr>
          <w:ins w:id="143" w:author="Windows 10" w:date="2024-10-12T10:58:00Z"/>
          <w:b/>
          <w:sz w:val="28"/>
          <w:rPrChange w:id="144" w:author="Windows 10" w:date="2024-10-12T11:08:00Z">
            <w:rPr>
              <w:ins w:id="145" w:author="Windows 10" w:date="2024-10-12T10:58:00Z"/>
            </w:rPr>
          </w:rPrChange>
        </w:rPr>
        <w:pPrChange w:id="146" w:author="Windows 10" w:date="2024-10-12T10:58:00Z">
          <w:pPr/>
        </w:pPrChange>
      </w:pPr>
      <w:ins w:id="147" w:author="Windows 10" w:date="2024-10-12T10:57:00Z">
        <w:r w:rsidRPr="00DB69B1">
          <w:rPr>
            <w:b/>
            <w:sz w:val="28"/>
            <w:rPrChange w:id="148" w:author="Windows 10" w:date="2024-10-12T11:08:00Z">
              <w:rPr/>
            </w:rPrChange>
          </w:rPr>
          <w:t xml:space="preserve">Design Database </w:t>
        </w:r>
        <w:proofErr w:type="spellStart"/>
        <w:r w:rsidRPr="00DB69B1">
          <w:rPr>
            <w:b/>
            <w:sz w:val="28"/>
            <w:rPrChange w:id="149" w:author="Windows 10" w:date="2024-10-12T11:08:00Z">
              <w:rPr/>
            </w:rPrChange>
          </w:rPr>
          <w:t>dan</w:t>
        </w:r>
        <w:proofErr w:type="spellEnd"/>
        <w:r w:rsidRPr="00DB69B1">
          <w:rPr>
            <w:b/>
            <w:sz w:val="28"/>
            <w:rPrChange w:id="150" w:author="Windows 10" w:date="2024-10-12T11:08:00Z">
              <w:rPr/>
            </w:rPrChange>
          </w:rPr>
          <w:t xml:space="preserve"> Migration</w:t>
        </w:r>
      </w:ins>
    </w:p>
    <w:p w:rsidR="008A2D5E" w:rsidRDefault="008A2D5E" w:rsidP="008A2D5E">
      <w:pPr>
        <w:pStyle w:val="ListParagraph"/>
        <w:ind w:left="284"/>
        <w:rPr>
          <w:ins w:id="151" w:author="Windows 10" w:date="2024-10-12T11:10:00Z"/>
        </w:rPr>
        <w:pPrChange w:id="152" w:author="Windows 10" w:date="2024-10-12T10:58:00Z">
          <w:pPr/>
        </w:pPrChange>
      </w:pPr>
    </w:p>
    <w:p w:rsidR="00DB69B1" w:rsidRDefault="00DB69B1" w:rsidP="008A2D5E">
      <w:pPr>
        <w:pStyle w:val="ListParagraph"/>
        <w:ind w:left="284"/>
        <w:rPr>
          <w:ins w:id="153" w:author="Windows 10" w:date="2024-10-12T11:10:00Z"/>
        </w:rPr>
        <w:pPrChange w:id="154" w:author="Windows 10" w:date="2024-10-12T10:58:00Z">
          <w:pPr/>
        </w:pPrChange>
      </w:pPr>
      <w:proofErr w:type="spellStart"/>
      <w:ins w:id="155" w:author="Windows 10" w:date="2024-10-12T11:10:00Z">
        <w:r>
          <w:t>Buat</w:t>
        </w:r>
        <w:proofErr w:type="spellEnd"/>
        <w:r>
          <w:t xml:space="preserve"> database migration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memasukan</w:t>
        </w:r>
        <w:proofErr w:type="spellEnd"/>
        <w:r>
          <w:t xml:space="preserve"> command</w:t>
        </w:r>
      </w:ins>
    </w:p>
    <w:p w:rsidR="00DB69B1" w:rsidRPr="00DB69B1" w:rsidRDefault="00DB69B1" w:rsidP="008A2D5E">
      <w:pPr>
        <w:pStyle w:val="ListParagraph"/>
        <w:ind w:left="284"/>
        <w:rPr>
          <w:ins w:id="156" w:author="Windows 10" w:date="2024-10-12T11:10:00Z"/>
          <w:b/>
          <w:i/>
          <w:rPrChange w:id="157" w:author="Windows 10" w:date="2024-10-12T11:10:00Z">
            <w:rPr>
              <w:ins w:id="158" w:author="Windows 10" w:date="2024-10-12T11:10:00Z"/>
            </w:rPr>
          </w:rPrChange>
        </w:rPr>
        <w:pPrChange w:id="159" w:author="Windows 10" w:date="2024-10-12T10:58:00Z">
          <w:pPr/>
        </w:pPrChange>
      </w:pPr>
      <w:proofErr w:type="spellStart"/>
      <w:ins w:id="160" w:author="Windows 10" w:date="2024-10-12T11:10:00Z">
        <w:r w:rsidRPr="00DB69B1">
          <w:rPr>
            <w:b/>
            <w:i/>
            <w:highlight w:val="yellow"/>
            <w:rPrChange w:id="161" w:author="Windows 10" w:date="2024-10-12T11:10:00Z">
              <w:rPr/>
            </w:rPrChange>
          </w:rPr>
          <w:t>php</w:t>
        </w:r>
        <w:proofErr w:type="spellEnd"/>
        <w:r w:rsidRPr="00DB69B1">
          <w:rPr>
            <w:b/>
            <w:i/>
            <w:highlight w:val="yellow"/>
            <w:rPrChange w:id="162" w:author="Windows 10" w:date="2024-10-12T11:10:00Z">
              <w:rPr/>
            </w:rPrChange>
          </w:rPr>
          <w:t xml:space="preserve"> artisan </w:t>
        </w:r>
        <w:proofErr w:type="spellStart"/>
        <w:proofErr w:type="gramStart"/>
        <w:r w:rsidRPr="00DB69B1">
          <w:rPr>
            <w:b/>
            <w:i/>
            <w:highlight w:val="yellow"/>
            <w:rPrChange w:id="163" w:author="Windows 10" w:date="2024-10-12T11:10:00Z">
              <w:rPr/>
            </w:rPrChange>
          </w:rPr>
          <w:t>make:migration</w:t>
        </w:r>
        <w:proofErr w:type="spellEnd"/>
        <w:proofErr w:type="gramEnd"/>
        <w:r w:rsidRPr="00DB69B1">
          <w:rPr>
            <w:b/>
            <w:i/>
            <w:highlight w:val="yellow"/>
            <w:rPrChange w:id="164" w:author="Windows 10" w:date="2024-10-12T11:10:00Z">
              <w:rPr/>
            </w:rPrChange>
          </w:rPr>
          <w:t xml:space="preserve"> &lt;</w:t>
        </w:r>
        <w:proofErr w:type="spellStart"/>
        <w:r w:rsidRPr="00DB69B1">
          <w:rPr>
            <w:b/>
            <w:i/>
            <w:highlight w:val="yellow"/>
            <w:rPrChange w:id="165" w:author="Windows 10" w:date="2024-10-12T11:10:00Z">
              <w:rPr>
                <w:b/>
                <w:i/>
              </w:rPr>
            </w:rPrChange>
          </w:rPr>
          <w:t>nama</w:t>
        </w:r>
        <w:proofErr w:type="spellEnd"/>
        <w:r w:rsidRPr="00DB69B1">
          <w:rPr>
            <w:b/>
            <w:i/>
            <w:highlight w:val="yellow"/>
            <w:rPrChange w:id="166" w:author="Windows 10" w:date="2024-10-12T11:10:00Z">
              <w:rPr>
                <w:b/>
                <w:i/>
              </w:rPr>
            </w:rPrChange>
          </w:rPr>
          <w:t xml:space="preserve"> </w:t>
        </w:r>
        <w:proofErr w:type="spellStart"/>
        <w:r w:rsidRPr="00DB69B1">
          <w:rPr>
            <w:b/>
            <w:i/>
            <w:highlight w:val="yellow"/>
            <w:rPrChange w:id="167" w:author="Windows 10" w:date="2024-10-12T11:10:00Z">
              <w:rPr>
                <w:b/>
                <w:i/>
              </w:rPr>
            </w:rPrChange>
          </w:rPr>
          <w:t>tabel</w:t>
        </w:r>
        <w:proofErr w:type="spellEnd"/>
        <w:r w:rsidRPr="00DB69B1">
          <w:rPr>
            <w:b/>
            <w:i/>
            <w:highlight w:val="yellow"/>
            <w:rPrChange w:id="168" w:author="Windows 10" w:date="2024-10-12T11:10:00Z">
              <w:rPr>
                <w:b/>
                <w:i/>
              </w:rPr>
            </w:rPrChange>
          </w:rPr>
          <w:t>&gt;</w:t>
        </w:r>
      </w:ins>
    </w:p>
    <w:p w:rsidR="00DB69B1" w:rsidRDefault="00DB69B1" w:rsidP="008A2D5E">
      <w:pPr>
        <w:pStyle w:val="ListParagraph"/>
        <w:ind w:left="284"/>
        <w:rPr>
          <w:ins w:id="169" w:author="Windows 10" w:date="2024-10-12T11:08:00Z"/>
        </w:rPr>
        <w:pPrChange w:id="170" w:author="Windows 10" w:date="2024-10-12T10:58:00Z">
          <w:pPr/>
        </w:pPrChange>
      </w:pPr>
    </w:p>
    <w:p w:rsidR="00DB69B1" w:rsidRDefault="00DB69B1" w:rsidP="008A2D5E">
      <w:pPr>
        <w:pStyle w:val="ListParagraph"/>
        <w:ind w:left="284"/>
        <w:rPr>
          <w:ins w:id="171" w:author="Windows 10" w:date="2024-10-12T11:11:00Z"/>
        </w:rPr>
        <w:pPrChange w:id="172" w:author="Windows 10" w:date="2024-10-12T10:58:00Z">
          <w:pPr/>
        </w:pPrChange>
      </w:pPr>
      <w:proofErr w:type="spellStart"/>
      <w:ins w:id="173" w:author="Windows 10" w:date="2024-10-12T11:11:00Z">
        <w:r>
          <w:t>Berdasarkan</w:t>
        </w:r>
        <w:proofErr w:type="spellEnd"/>
        <w:r>
          <w:t xml:space="preserve"> </w:t>
        </w:r>
        <w:proofErr w:type="spellStart"/>
        <w:r>
          <w:t>perintah</w:t>
        </w:r>
        <w:proofErr w:type="spellEnd"/>
        <w:r>
          <w:t xml:space="preserve"> </w:t>
        </w:r>
        <w:proofErr w:type="spellStart"/>
        <w:r>
          <w:t>soal</w:t>
        </w:r>
        <w:proofErr w:type="spellEnd"/>
        <w:r>
          <w:t xml:space="preserve"> </w:t>
        </w:r>
        <w:proofErr w:type="spellStart"/>
        <w:r>
          <w:t>maka</w:t>
        </w:r>
        <w:proofErr w:type="spellEnd"/>
        <w:r>
          <w:t xml:space="preserve">, </w:t>
        </w:r>
        <w:proofErr w:type="spellStart"/>
        <w:r>
          <w:t>saya</w:t>
        </w:r>
        <w:proofErr w:type="spellEnd"/>
        <w:r>
          <w:t xml:space="preserve"> </w:t>
        </w:r>
        <w:proofErr w:type="spellStart"/>
        <w:r>
          <w:t>memasukan</w:t>
        </w:r>
        <w:proofErr w:type="spellEnd"/>
        <w:r>
          <w:t xml:space="preserve"> command </w:t>
        </w:r>
        <w:proofErr w:type="spellStart"/>
        <w:r>
          <w:t>berikut</w:t>
        </w:r>
        <w:proofErr w:type="spellEnd"/>
        <w:r>
          <w:t xml:space="preserve"> </w:t>
        </w:r>
        <w:proofErr w:type="spellStart"/>
        <w:r>
          <w:t>ini</w:t>
        </w:r>
        <w:proofErr w:type="spellEnd"/>
      </w:ins>
    </w:p>
    <w:p w:rsidR="00DB69B1" w:rsidRDefault="00DB69B1" w:rsidP="008A2D5E">
      <w:pPr>
        <w:pStyle w:val="ListParagraph"/>
        <w:ind w:left="284"/>
        <w:rPr>
          <w:ins w:id="174" w:author="Windows 10" w:date="2024-10-12T11:08:00Z"/>
        </w:rPr>
        <w:pPrChange w:id="175" w:author="Windows 10" w:date="2024-10-12T10:58:00Z">
          <w:pPr/>
        </w:pPrChange>
      </w:pPr>
      <w:ins w:id="176" w:author="Windows 10" w:date="2024-10-12T11:11:00Z">
        <w:r>
          <w:rPr>
            <w:noProof/>
          </w:rPr>
          <w:drawing>
            <wp:inline distT="0" distB="0" distL="0" distR="0" wp14:anchorId="3940439A" wp14:editId="2FF271E7">
              <wp:extent cx="5943600" cy="1047115"/>
              <wp:effectExtent l="0" t="0" r="0" b="635"/>
              <wp:docPr id="10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0471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B69B1" w:rsidRDefault="00DB69B1" w:rsidP="00DB69B1">
      <w:pPr>
        <w:pStyle w:val="ListParagraph"/>
        <w:ind w:left="284"/>
        <w:rPr>
          <w:ins w:id="177" w:author="Windows 10" w:date="2024-10-12T11:13:00Z"/>
        </w:rPr>
        <w:pPrChange w:id="178" w:author="Windows 10" w:date="2024-10-12T11:12:00Z">
          <w:pPr/>
        </w:pPrChange>
      </w:pPr>
      <w:proofErr w:type="spellStart"/>
      <w:ins w:id="179" w:author="Windows 10" w:date="2024-10-12T11:12:00Z">
        <w:r>
          <w:lastRenderedPageBreak/>
          <w:t>Perintah</w:t>
        </w:r>
        <w:proofErr w:type="spellEnd"/>
        <w:r>
          <w:t xml:space="preserve"> </w:t>
        </w:r>
        <w:proofErr w:type="spellStart"/>
        <w:r>
          <w:t>tadi</w:t>
        </w:r>
        <w:proofErr w:type="spellEnd"/>
        <w:r>
          <w:t xml:space="preserve"> </w:t>
        </w:r>
        <w:proofErr w:type="spellStart"/>
        <w:r>
          <w:t>membuat</w:t>
        </w:r>
        <w:proofErr w:type="spellEnd"/>
        <w:r>
          <w:t xml:space="preserve"> file database migration </w:t>
        </w:r>
        <w:proofErr w:type="spellStart"/>
        <w:r>
          <w:t>pada</w:t>
        </w:r>
        <w:proofErr w:type="spellEnd"/>
        <w:r>
          <w:t xml:space="preserve"> folder database</w:t>
        </w:r>
      </w:ins>
      <w:ins w:id="180" w:author="Windows 10" w:date="2024-10-12T11:13:00Z">
        <w:r>
          <w:t>/migration</w:t>
        </w:r>
      </w:ins>
      <w:ins w:id="181" w:author="Windows 10" w:date="2024-10-12T11:12:00Z">
        <w:r>
          <w:t xml:space="preserve"> di project.</w:t>
        </w:r>
      </w:ins>
    </w:p>
    <w:p w:rsidR="00DB69B1" w:rsidRDefault="00DB69B1" w:rsidP="005B5F90">
      <w:pPr>
        <w:pStyle w:val="ListParagraph"/>
        <w:ind w:left="284"/>
        <w:jc w:val="center"/>
        <w:rPr>
          <w:ins w:id="182" w:author="Windows 10" w:date="2024-10-12T11:11:00Z"/>
        </w:rPr>
        <w:pPrChange w:id="183" w:author="Windows 10" w:date="2024-10-12T11:36:00Z">
          <w:pPr/>
        </w:pPrChange>
      </w:pPr>
      <w:ins w:id="184" w:author="Windows 10" w:date="2024-10-12T11:13:00Z">
        <w:r>
          <w:rPr>
            <w:noProof/>
          </w:rPr>
          <w:drawing>
            <wp:inline distT="0" distB="0" distL="0" distR="0" wp14:anchorId="0A253873" wp14:editId="64D3760E">
              <wp:extent cx="2581275" cy="2581275"/>
              <wp:effectExtent l="0" t="0" r="9525" b="9525"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81275" cy="25812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B69B1" w:rsidRDefault="00DB69B1" w:rsidP="008A2D5E">
      <w:pPr>
        <w:pStyle w:val="ListParagraph"/>
        <w:ind w:left="284"/>
        <w:rPr>
          <w:ins w:id="185" w:author="Windows 10" w:date="2024-10-12T11:36:00Z"/>
        </w:rPr>
        <w:pPrChange w:id="186" w:author="Windows 10" w:date="2024-10-12T10:58:00Z">
          <w:pPr/>
        </w:pPrChange>
      </w:pPr>
      <w:proofErr w:type="spellStart"/>
      <w:ins w:id="187" w:author="Windows 10" w:date="2024-10-12T11:20:00Z">
        <w:r>
          <w:t>Pada</w:t>
        </w:r>
        <w:proofErr w:type="spellEnd"/>
        <w:r>
          <w:t xml:space="preserve"> table migration</w:t>
        </w:r>
      </w:ins>
      <w:ins w:id="188" w:author="Windows 10" w:date="2024-10-12T11:21:00Z">
        <w:r>
          <w:t xml:space="preserve"> </w:t>
        </w:r>
        <w:proofErr w:type="spellStart"/>
        <w:r>
          <w:t>silahkan</w:t>
        </w:r>
        <w:proofErr w:type="spellEnd"/>
        <w:r>
          <w:t xml:space="preserve"> </w:t>
        </w:r>
        <w:proofErr w:type="spellStart"/>
        <w:r>
          <w:t>buat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di</w:t>
        </w:r>
      </w:ins>
      <w:ins w:id="189" w:author="Windows 10" w:date="2024-10-12T11:33:00Z">
        <w:r w:rsidR="005B5F90">
          <w:t xml:space="preserve"> </w:t>
        </w:r>
      </w:ins>
      <w:proofErr w:type="spellStart"/>
      <w:ins w:id="190" w:author="Windows 10" w:date="2024-10-12T11:21:00Z">
        <w:r>
          <w:t>bawah</w:t>
        </w:r>
        <w:proofErr w:type="spellEnd"/>
        <w:r>
          <w:t xml:space="preserve"> </w:t>
        </w:r>
        <w:proofErr w:type="spellStart"/>
        <w:r>
          <w:t>ini</w:t>
        </w:r>
      </w:ins>
      <w:proofErr w:type="spellEnd"/>
    </w:p>
    <w:p w:rsidR="005B5F90" w:rsidRDefault="005B5F90" w:rsidP="008A2D5E">
      <w:pPr>
        <w:pStyle w:val="ListParagraph"/>
        <w:ind w:left="284"/>
        <w:rPr>
          <w:ins w:id="191" w:author="Windows 10" w:date="2024-10-12T11:20:00Z"/>
        </w:rPr>
        <w:pPrChange w:id="192" w:author="Windows 10" w:date="2024-10-12T10:58:00Z">
          <w:pPr/>
        </w:pPrChange>
      </w:pPr>
    </w:p>
    <w:p w:rsidR="00DB69B1" w:rsidRDefault="005B5F90" w:rsidP="008A2D5E">
      <w:pPr>
        <w:pStyle w:val="ListParagraph"/>
        <w:ind w:left="284"/>
        <w:rPr>
          <w:ins w:id="193" w:author="Windows 10" w:date="2024-10-12T11:11:00Z"/>
        </w:rPr>
        <w:pPrChange w:id="194" w:author="Windows 10" w:date="2024-10-12T10:58:00Z">
          <w:pPr/>
        </w:pPrChange>
      </w:pPr>
      <w:ins w:id="195" w:author="Windows 10" w:date="2024-10-12T11:36:00Z">
        <w:r>
          <w:t xml:space="preserve">Di file movies </w:t>
        </w:r>
        <w:proofErr w:type="spellStart"/>
        <w:r>
          <w:t>silahkan</w:t>
        </w:r>
        <w:proofErr w:type="spellEnd"/>
        <w:r>
          <w:t xml:space="preserve"> </w:t>
        </w:r>
        <w:proofErr w:type="spellStart"/>
        <w:r>
          <w:t>buat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ini</w:t>
        </w:r>
      </w:ins>
      <w:proofErr w:type="spellEnd"/>
    </w:p>
    <w:p w:rsidR="00DB69B1" w:rsidRDefault="00DB69B1" w:rsidP="005B5F90">
      <w:pPr>
        <w:pStyle w:val="ListParagraph"/>
        <w:ind w:left="284"/>
        <w:jc w:val="center"/>
        <w:rPr>
          <w:ins w:id="196" w:author="Windows 10" w:date="2024-10-12T11:11:00Z"/>
        </w:rPr>
        <w:pPrChange w:id="197" w:author="Windows 10" w:date="2024-10-12T11:35:00Z">
          <w:pPr/>
        </w:pPrChange>
      </w:pPr>
      <w:ins w:id="198" w:author="Windows 10" w:date="2024-10-12T11:21:00Z">
        <w:r>
          <w:rPr>
            <w:noProof/>
          </w:rPr>
          <w:drawing>
            <wp:inline distT="0" distB="0" distL="0" distR="0" wp14:anchorId="44FFA410" wp14:editId="738CD88C">
              <wp:extent cx="5943600" cy="4691380"/>
              <wp:effectExtent l="0" t="0" r="0" b="0"/>
              <wp:docPr id="13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46913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B69B1" w:rsidRDefault="00DB69B1" w:rsidP="008A2D5E">
      <w:pPr>
        <w:pStyle w:val="ListParagraph"/>
        <w:ind w:left="284"/>
        <w:rPr>
          <w:ins w:id="199" w:author="Windows 10" w:date="2024-10-12T11:11:00Z"/>
        </w:rPr>
        <w:pPrChange w:id="200" w:author="Windows 10" w:date="2024-10-12T10:58:00Z">
          <w:pPr/>
        </w:pPrChange>
      </w:pPr>
    </w:p>
    <w:p w:rsidR="005B5F90" w:rsidRDefault="005B5F90" w:rsidP="005B5F90">
      <w:pPr>
        <w:pStyle w:val="ListParagraph"/>
        <w:ind w:left="284"/>
        <w:rPr>
          <w:ins w:id="201" w:author="Windows 10" w:date="2024-10-12T11:36:00Z"/>
          <w:noProof/>
        </w:rPr>
        <w:pPrChange w:id="202" w:author="Windows 10" w:date="2024-10-12T11:36:00Z">
          <w:pPr/>
        </w:pPrChange>
      </w:pPr>
      <w:ins w:id="203" w:author="Windows 10" w:date="2024-10-12T11:36:00Z">
        <w:r>
          <w:rPr>
            <w:noProof/>
          </w:rPr>
          <w:lastRenderedPageBreak/>
          <w:t>Di file tickets silahkan buat seperti di bawah ini.</w:t>
        </w:r>
      </w:ins>
    </w:p>
    <w:p w:rsidR="00DB69B1" w:rsidRDefault="005B5F90" w:rsidP="005B5F90">
      <w:pPr>
        <w:pStyle w:val="ListParagraph"/>
        <w:ind w:left="284"/>
        <w:jc w:val="center"/>
        <w:rPr>
          <w:ins w:id="204" w:author="Windows 10" w:date="2024-10-12T11:11:00Z"/>
        </w:rPr>
        <w:pPrChange w:id="205" w:author="Windows 10" w:date="2024-10-12T11:35:00Z">
          <w:pPr/>
        </w:pPrChange>
      </w:pPr>
      <w:ins w:id="206" w:author="Windows 10" w:date="2024-10-12T11:35:00Z">
        <w:r>
          <w:rPr>
            <w:noProof/>
          </w:rPr>
          <w:drawing>
            <wp:inline distT="0" distB="0" distL="0" distR="0" wp14:anchorId="1D9B3F48" wp14:editId="16C1C8CC">
              <wp:extent cx="5943600" cy="5327015"/>
              <wp:effectExtent l="0" t="0" r="0" b="6985"/>
              <wp:docPr id="14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3270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DB69B1" w:rsidRDefault="00DB69B1" w:rsidP="008A2D5E">
      <w:pPr>
        <w:pStyle w:val="ListParagraph"/>
        <w:ind w:left="284"/>
        <w:rPr>
          <w:ins w:id="207" w:author="Windows 10" w:date="2024-10-12T11:11:00Z"/>
        </w:rPr>
        <w:pPrChange w:id="208" w:author="Windows 10" w:date="2024-10-12T10:58:00Z">
          <w:pPr/>
        </w:pPrChange>
      </w:pPr>
    </w:p>
    <w:p w:rsidR="00DB69B1" w:rsidRDefault="00DB69B1" w:rsidP="008A2D5E">
      <w:pPr>
        <w:pStyle w:val="ListParagraph"/>
        <w:ind w:left="284"/>
        <w:rPr>
          <w:ins w:id="209" w:author="Windows 10" w:date="2024-10-12T11:11:00Z"/>
        </w:rPr>
        <w:pPrChange w:id="210" w:author="Windows 10" w:date="2024-10-12T10:58:00Z">
          <w:pPr/>
        </w:pPrChange>
      </w:pPr>
    </w:p>
    <w:p w:rsidR="005B5F90" w:rsidRDefault="005B5F90" w:rsidP="005B5F90">
      <w:pPr>
        <w:pStyle w:val="ListParagraph"/>
        <w:ind w:left="284"/>
        <w:rPr>
          <w:ins w:id="211" w:author="Windows 10" w:date="2024-10-12T11:37:00Z"/>
        </w:rPr>
        <w:pPrChange w:id="212" w:author="Windows 10" w:date="2024-10-12T11:47:00Z">
          <w:pPr/>
        </w:pPrChange>
      </w:pPr>
      <w:proofErr w:type="spellStart"/>
      <w:ins w:id="213" w:author="Windows 10" w:date="2024-10-12T11:37:00Z">
        <w:r>
          <w:t>Lakukan</w:t>
        </w:r>
        <w:proofErr w:type="spellEnd"/>
        <w:r>
          <w:t xml:space="preserve"> </w:t>
        </w:r>
        <w:proofErr w:type="spellStart"/>
        <w:r w:rsidRPr="005B5F90">
          <w:rPr>
            <w:b/>
            <w:i/>
            <w:highlight w:val="yellow"/>
            <w:rPrChange w:id="214" w:author="Windows 10" w:date="2024-10-12T11:37:00Z">
              <w:rPr/>
            </w:rPrChange>
          </w:rPr>
          <w:t>php</w:t>
        </w:r>
        <w:proofErr w:type="spellEnd"/>
        <w:r w:rsidRPr="005B5F90">
          <w:rPr>
            <w:b/>
            <w:i/>
            <w:highlight w:val="yellow"/>
            <w:rPrChange w:id="215" w:author="Windows 10" w:date="2024-10-12T11:37:00Z">
              <w:rPr/>
            </w:rPrChange>
          </w:rPr>
          <w:t xml:space="preserve"> artisan migrate</w:t>
        </w:r>
      </w:ins>
    </w:p>
    <w:p w:rsidR="005B5F90" w:rsidRDefault="005B5F90" w:rsidP="008A2D5E">
      <w:pPr>
        <w:pStyle w:val="ListParagraph"/>
        <w:ind w:left="284"/>
        <w:rPr>
          <w:ins w:id="216" w:author="Windows 10" w:date="2024-10-12T11:48:00Z"/>
        </w:rPr>
        <w:pPrChange w:id="217" w:author="Windows 10" w:date="2024-10-12T10:58:00Z">
          <w:pPr/>
        </w:pPrChange>
      </w:pPr>
      <w:ins w:id="218" w:author="Windows 10" w:date="2024-10-12T11:47:00Z">
        <w:r>
          <w:rPr>
            <w:noProof/>
          </w:rPr>
          <w:drawing>
            <wp:inline distT="0" distB="0" distL="0" distR="0" wp14:anchorId="6AD0207A" wp14:editId="5E2C0761">
              <wp:extent cx="5943600" cy="742315"/>
              <wp:effectExtent l="0" t="0" r="0" b="635"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7423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5B5F90" w:rsidRDefault="005B5F90" w:rsidP="008A2D5E">
      <w:pPr>
        <w:pStyle w:val="ListParagraph"/>
        <w:ind w:left="284"/>
        <w:rPr>
          <w:ins w:id="219" w:author="Windows 10" w:date="2024-10-12T11:48:00Z"/>
        </w:rPr>
        <w:pPrChange w:id="220" w:author="Windows 10" w:date="2024-10-12T10:58:00Z">
          <w:pPr/>
        </w:pPrChange>
      </w:pPr>
    </w:p>
    <w:p w:rsidR="005B5F90" w:rsidRDefault="005B5F90" w:rsidP="008A2D5E">
      <w:pPr>
        <w:pStyle w:val="ListParagraph"/>
        <w:ind w:left="284"/>
        <w:rPr>
          <w:ins w:id="221" w:author="Windows 10" w:date="2024-10-12T11:48:00Z"/>
        </w:rPr>
        <w:pPrChange w:id="222" w:author="Windows 10" w:date="2024-10-12T10:58:00Z">
          <w:pPr/>
        </w:pPrChange>
      </w:pPr>
    </w:p>
    <w:p w:rsidR="005B5F90" w:rsidRDefault="005B5F90" w:rsidP="008A2D5E">
      <w:pPr>
        <w:pStyle w:val="ListParagraph"/>
        <w:ind w:left="284"/>
        <w:rPr>
          <w:ins w:id="223" w:author="Windows 10" w:date="2024-10-12T11:49:00Z"/>
        </w:rPr>
        <w:pPrChange w:id="224" w:author="Windows 10" w:date="2024-10-12T10:58:00Z">
          <w:pPr/>
        </w:pPrChange>
      </w:pPr>
    </w:p>
    <w:p w:rsidR="00E70273" w:rsidRDefault="00E70273" w:rsidP="008A2D5E">
      <w:pPr>
        <w:pStyle w:val="ListParagraph"/>
        <w:ind w:left="284"/>
        <w:rPr>
          <w:ins w:id="225" w:author="Windows 10" w:date="2024-10-12T11:49:00Z"/>
        </w:rPr>
        <w:pPrChange w:id="226" w:author="Windows 10" w:date="2024-10-12T10:58:00Z">
          <w:pPr/>
        </w:pPrChange>
      </w:pPr>
    </w:p>
    <w:p w:rsidR="00E70273" w:rsidRDefault="00E70273" w:rsidP="008A2D5E">
      <w:pPr>
        <w:pStyle w:val="ListParagraph"/>
        <w:ind w:left="284"/>
        <w:rPr>
          <w:ins w:id="227" w:author="Windows 10" w:date="2024-10-12T11:49:00Z"/>
        </w:rPr>
        <w:pPrChange w:id="228" w:author="Windows 10" w:date="2024-10-12T10:58:00Z">
          <w:pPr/>
        </w:pPrChange>
      </w:pPr>
    </w:p>
    <w:p w:rsidR="00E70273" w:rsidRDefault="00E70273" w:rsidP="008A2D5E">
      <w:pPr>
        <w:pStyle w:val="ListParagraph"/>
        <w:ind w:left="284"/>
        <w:rPr>
          <w:ins w:id="229" w:author="Windows 10" w:date="2024-10-12T11:49:00Z"/>
        </w:rPr>
        <w:pPrChange w:id="230" w:author="Windows 10" w:date="2024-10-12T10:58:00Z">
          <w:pPr/>
        </w:pPrChange>
      </w:pPr>
    </w:p>
    <w:p w:rsidR="00E70273" w:rsidRDefault="00E70273" w:rsidP="008A2D5E">
      <w:pPr>
        <w:pStyle w:val="ListParagraph"/>
        <w:ind w:left="284"/>
        <w:rPr>
          <w:ins w:id="231" w:author="Windows 10" w:date="2024-10-12T11:49:00Z"/>
        </w:rPr>
        <w:pPrChange w:id="232" w:author="Windows 10" w:date="2024-10-12T10:58:00Z">
          <w:pPr/>
        </w:pPrChange>
      </w:pPr>
    </w:p>
    <w:p w:rsidR="00E70273" w:rsidRDefault="00E70273" w:rsidP="008A2D5E">
      <w:pPr>
        <w:pStyle w:val="ListParagraph"/>
        <w:ind w:left="284"/>
        <w:rPr>
          <w:ins w:id="233" w:author="Windows 10" w:date="2024-10-12T11:48:00Z"/>
        </w:rPr>
        <w:pPrChange w:id="234" w:author="Windows 10" w:date="2024-10-12T10:58:00Z">
          <w:pPr/>
        </w:pPrChange>
      </w:pPr>
    </w:p>
    <w:p w:rsidR="005B5F90" w:rsidRPr="00E70273" w:rsidRDefault="005B5F90" w:rsidP="005B5F90">
      <w:pPr>
        <w:pStyle w:val="ListParagraph"/>
        <w:numPr>
          <w:ilvl w:val="0"/>
          <w:numId w:val="1"/>
        </w:numPr>
        <w:ind w:left="284" w:hanging="284"/>
        <w:rPr>
          <w:ins w:id="235" w:author="Windows 10" w:date="2024-10-12T11:49:00Z"/>
          <w:b/>
          <w:sz w:val="28"/>
          <w:rPrChange w:id="236" w:author="Windows 10" w:date="2024-10-12T11:49:00Z">
            <w:rPr>
              <w:ins w:id="237" w:author="Windows 10" w:date="2024-10-12T11:49:00Z"/>
            </w:rPr>
          </w:rPrChange>
        </w:rPr>
        <w:pPrChange w:id="238" w:author="Windows 10" w:date="2024-10-12T11:49:00Z">
          <w:pPr/>
        </w:pPrChange>
      </w:pPr>
      <w:proofErr w:type="spellStart"/>
      <w:ins w:id="239" w:author="Windows 10" w:date="2024-10-12T11:49:00Z">
        <w:r w:rsidRPr="00E70273">
          <w:rPr>
            <w:b/>
            <w:sz w:val="28"/>
            <w:rPrChange w:id="240" w:author="Windows 10" w:date="2024-10-12T11:49:00Z">
              <w:rPr/>
            </w:rPrChange>
          </w:rPr>
          <w:t>Buat</w:t>
        </w:r>
        <w:proofErr w:type="spellEnd"/>
        <w:r w:rsidRPr="00E70273">
          <w:rPr>
            <w:b/>
            <w:sz w:val="28"/>
            <w:rPrChange w:id="241" w:author="Windows 10" w:date="2024-10-12T11:49:00Z">
              <w:rPr/>
            </w:rPrChange>
          </w:rPr>
          <w:t xml:space="preserve"> Model </w:t>
        </w:r>
        <w:proofErr w:type="spellStart"/>
        <w:r w:rsidRPr="00E70273">
          <w:rPr>
            <w:b/>
            <w:sz w:val="28"/>
            <w:rPrChange w:id="242" w:author="Windows 10" w:date="2024-10-12T11:49:00Z">
              <w:rPr/>
            </w:rPrChange>
          </w:rPr>
          <w:t>dan</w:t>
        </w:r>
        <w:proofErr w:type="spellEnd"/>
        <w:r w:rsidRPr="00E70273">
          <w:rPr>
            <w:b/>
            <w:sz w:val="28"/>
            <w:rPrChange w:id="243" w:author="Windows 10" w:date="2024-10-12T11:49:00Z">
              <w:rPr/>
            </w:rPrChange>
          </w:rPr>
          <w:t xml:space="preserve"> Relation</w:t>
        </w:r>
      </w:ins>
    </w:p>
    <w:p w:rsidR="005B5F90" w:rsidRDefault="005B5F90" w:rsidP="005B5F90">
      <w:pPr>
        <w:pStyle w:val="ListParagraph"/>
        <w:ind w:left="284"/>
        <w:rPr>
          <w:ins w:id="244" w:author="Windows 10" w:date="2024-10-12T11:49:00Z"/>
        </w:rPr>
        <w:pPrChange w:id="245" w:author="Windows 10" w:date="2024-10-12T11:49:00Z">
          <w:pPr/>
        </w:pPrChange>
      </w:pPr>
    </w:p>
    <w:p w:rsidR="00E70273" w:rsidRDefault="00E70273" w:rsidP="005B5F90">
      <w:pPr>
        <w:pStyle w:val="ListParagraph"/>
        <w:ind w:left="284"/>
        <w:rPr>
          <w:ins w:id="246" w:author="Windows 10" w:date="2024-10-12T11:58:00Z"/>
        </w:rPr>
        <w:pPrChange w:id="247" w:author="Windows 10" w:date="2024-10-12T11:49:00Z">
          <w:pPr/>
        </w:pPrChange>
      </w:pPr>
      <w:proofErr w:type="spellStart"/>
      <w:ins w:id="248" w:author="Windows 10" w:date="2024-10-12T11:58:00Z">
        <w:r>
          <w:t>Buat</w:t>
        </w:r>
        <w:proofErr w:type="spellEnd"/>
        <w:r>
          <w:t xml:space="preserve"> model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gitbash</w:t>
        </w:r>
        <w:proofErr w:type="spellEnd"/>
        <w:r>
          <w:t xml:space="preserve"> </w:t>
        </w:r>
        <w:proofErr w:type="spellStart"/>
        <w:r>
          <w:t>menggunakan</w:t>
        </w:r>
        <w:proofErr w:type="spellEnd"/>
        <w:r>
          <w:t xml:space="preserve"> syntax</w:t>
        </w:r>
      </w:ins>
    </w:p>
    <w:p w:rsidR="00E70273" w:rsidRDefault="00E70273" w:rsidP="005B5F90">
      <w:pPr>
        <w:pStyle w:val="ListParagraph"/>
        <w:ind w:left="284"/>
        <w:rPr>
          <w:ins w:id="249" w:author="Windows 10" w:date="2024-10-12T11:59:00Z"/>
        </w:rPr>
        <w:pPrChange w:id="250" w:author="Windows 10" w:date="2024-10-12T11:49:00Z">
          <w:pPr/>
        </w:pPrChange>
      </w:pPr>
    </w:p>
    <w:p w:rsidR="00E70273" w:rsidRPr="00343A89" w:rsidRDefault="00E70273" w:rsidP="005B5F90">
      <w:pPr>
        <w:pStyle w:val="ListParagraph"/>
        <w:ind w:left="284"/>
        <w:rPr>
          <w:ins w:id="251" w:author="Windows 10" w:date="2024-10-12T11:59:00Z"/>
          <w:b/>
          <w:i/>
          <w:rPrChange w:id="252" w:author="Windows 10" w:date="2024-10-12T11:59:00Z">
            <w:rPr>
              <w:ins w:id="253" w:author="Windows 10" w:date="2024-10-12T11:59:00Z"/>
            </w:rPr>
          </w:rPrChange>
        </w:rPr>
        <w:pPrChange w:id="254" w:author="Windows 10" w:date="2024-10-12T11:49:00Z">
          <w:pPr/>
        </w:pPrChange>
      </w:pPr>
      <w:proofErr w:type="spellStart"/>
      <w:ins w:id="255" w:author="Windows 10" w:date="2024-10-12T11:59:00Z">
        <w:r w:rsidRPr="00343A89">
          <w:rPr>
            <w:b/>
            <w:i/>
            <w:highlight w:val="yellow"/>
            <w:rPrChange w:id="256" w:author="Windows 10" w:date="2024-10-12T11:59:00Z">
              <w:rPr/>
            </w:rPrChange>
          </w:rPr>
          <w:t>php</w:t>
        </w:r>
        <w:proofErr w:type="spellEnd"/>
        <w:r w:rsidRPr="00343A89">
          <w:rPr>
            <w:b/>
            <w:i/>
            <w:highlight w:val="yellow"/>
            <w:rPrChange w:id="257" w:author="Windows 10" w:date="2024-10-12T11:59:00Z">
              <w:rPr/>
            </w:rPrChange>
          </w:rPr>
          <w:t xml:space="preserve"> artisan </w:t>
        </w:r>
        <w:proofErr w:type="spellStart"/>
        <w:proofErr w:type="gramStart"/>
        <w:r w:rsidRPr="00343A89">
          <w:rPr>
            <w:b/>
            <w:i/>
            <w:highlight w:val="yellow"/>
            <w:rPrChange w:id="258" w:author="Windows 10" w:date="2024-10-12T11:59:00Z">
              <w:rPr/>
            </w:rPrChange>
          </w:rPr>
          <w:t>make:model</w:t>
        </w:r>
        <w:proofErr w:type="spellEnd"/>
        <w:proofErr w:type="gramEnd"/>
        <w:r w:rsidRPr="00343A89">
          <w:rPr>
            <w:b/>
            <w:i/>
            <w:highlight w:val="yellow"/>
            <w:rPrChange w:id="259" w:author="Windows 10" w:date="2024-10-12T11:59:00Z">
              <w:rPr/>
            </w:rPrChange>
          </w:rPr>
          <w:t xml:space="preserve"> &lt;</w:t>
        </w:r>
        <w:proofErr w:type="spellStart"/>
        <w:r w:rsidRPr="00343A89">
          <w:rPr>
            <w:b/>
            <w:i/>
            <w:highlight w:val="yellow"/>
            <w:rPrChange w:id="260" w:author="Windows 10" w:date="2024-10-12T11:59:00Z">
              <w:rPr/>
            </w:rPrChange>
          </w:rPr>
          <w:t>nama</w:t>
        </w:r>
        <w:proofErr w:type="spellEnd"/>
        <w:r w:rsidRPr="00343A89">
          <w:rPr>
            <w:b/>
            <w:i/>
            <w:highlight w:val="yellow"/>
            <w:rPrChange w:id="261" w:author="Windows 10" w:date="2024-10-12T11:59:00Z">
              <w:rPr/>
            </w:rPrChange>
          </w:rPr>
          <w:t xml:space="preserve"> model&gt;</w:t>
        </w:r>
      </w:ins>
    </w:p>
    <w:p w:rsidR="00E70273" w:rsidRDefault="00E70273" w:rsidP="005B5F90">
      <w:pPr>
        <w:pStyle w:val="ListParagraph"/>
        <w:ind w:left="284"/>
        <w:rPr>
          <w:ins w:id="262" w:author="Windows 10" w:date="2024-10-12T11:49:00Z"/>
        </w:rPr>
        <w:pPrChange w:id="263" w:author="Windows 10" w:date="2024-10-12T11:49:00Z">
          <w:pPr/>
        </w:pPrChange>
      </w:pPr>
    </w:p>
    <w:p w:rsidR="00E70273" w:rsidRDefault="00343A89" w:rsidP="005B5F90">
      <w:pPr>
        <w:pStyle w:val="ListParagraph"/>
        <w:ind w:left="284"/>
        <w:rPr>
          <w:ins w:id="264" w:author="Windows 10" w:date="2024-10-12T11:59:00Z"/>
        </w:rPr>
        <w:pPrChange w:id="265" w:author="Windows 10" w:date="2024-10-12T11:49:00Z">
          <w:pPr/>
        </w:pPrChange>
      </w:pPr>
      <w:ins w:id="266" w:author="Windows 10" w:date="2024-10-12T12:00:00Z">
        <w:r>
          <w:rPr>
            <w:noProof/>
          </w:rPr>
          <w:drawing>
            <wp:inline distT="0" distB="0" distL="0" distR="0" wp14:anchorId="47D69F90" wp14:editId="58DEDB89">
              <wp:extent cx="5943600" cy="1024255"/>
              <wp:effectExtent l="0" t="0" r="0" b="4445"/>
              <wp:docPr id="16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024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70273" w:rsidRDefault="00E70273" w:rsidP="005B5F90">
      <w:pPr>
        <w:pStyle w:val="ListParagraph"/>
        <w:ind w:left="284"/>
        <w:rPr>
          <w:ins w:id="267" w:author="Windows 10" w:date="2024-10-12T11:49:00Z"/>
        </w:rPr>
        <w:pPrChange w:id="268" w:author="Windows 10" w:date="2024-10-12T11:49:00Z">
          <w:pPr/>
        </w:pPrChange>
      </w:pPr>
    </w:p>
    <w:p w:rsidR="00E70273" w:rsidRDefault="00343A89" w:rsidP="005B5F90">
      <w:pPr>
        <w:pStyle w:val="ListParagraph"/>
        <w:ind w:left="284"/>
        <w:rPr>
          <w:ins w:id="269" w:author="Windows 10" w:date="2024-10-12T12:01:00Z"/>
        </w:rPr>
        <w:pPrChange w:id="270" w:author="Windows 10" w:date="2024-10-12T11:49:00Z">
          <w:pPr/>
        </w:pPrChange>
      </w:pPr>
      <w:proofErr w:type="spellStart"/>
      <w:ins w:id="271" w:author="Windows 10" w:date="2024-10-12T12:00:00Z">
        <w:r>
          <w:t>Perintah</w:t>
        </w:r>
        <w:proofErr w:type="spellEnd"/>
        <w:r>
          <w:t xml:space="preserve"> </w:t>
        </w:r>
        <w:proofErr w:type="spellStart"/>
        <w:r>
          <w:t>tersebut</w:t>
        </w:r>
        <w:proofErr w:type="spellEnd"/>
        <w:r>
          <w:t xml:space="preserve"> </w:t>
        </w:r>
        <w:proofErr w:type="spellStart"/>
        <w:r>
          <w:t>akan</w:t>
        </w:r>
        <w:proofErr w:type="spellEnd"/>
        <w:r>
          <w:t xml:space="preserve"> </w:t>
        </w:r>
        <w:proofErr w:type="spellStart"/>
        <w:r>
          <w:t>membuat</w:t>
        </w:r>
        <w:proofErr w:type="spellEnd"/>
        <w:r>
          <w:t xml:space="preserve"> file </w:t>
        </w:r>
        <w:proofErr w:type="spellStart"/>
        <w:r>
          <w:t>pada</w:t>
        </w:r>
        <w:proofErr w:type="spellEnd"/>
        <w:r>
          <w:t xml:space="preserve"> </w:t>
        </w:r>
      </w:ins>
      <w:ins w:id="272" w:author="Windows 10" w:date="2024-10-12T12:01:00Z">
        <w:r>
          <w:t>App/Models</w:t>
        </w:r>
      </w:ins>
    </w:p>
    <w:p w:rsidR="00746B34" w:rsidRDefault="00343A89" w:rsidP="00746B34">
      <w:pPr>
        <w:pStyle w:val="ListParagraph"/>
        <w:ind w:left="284"/>
        <w:jc w:val="center"/>
        <w:rPr>
          <w:ins w:id="273" w:author="Windows 10" w:date="2024-10-12T12:24:00Z"/>
        </w:rPr>
      </w:pPr>
      <w:ins w:id="274" w:author="Windows 10" w:date="2024-10-12T12:01:00Z">
        <w:r>
          <w:rPr>
            <w:noProof/>
          </w:rPr>
          <w:drawing>
            <wp:inline distT="0" distB="0" distL="0" distR="0" wp14:anchorId="4D8C95FC" wp14:editId="572BF946">
              <wp:extent cx="2514600" cy="1543050"/>
              <wp:effectExtent l="0" t="0" r="0" b="0"/>
              <wp:docPr id="17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514600" cy="1543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75" w:author="Windows 10" w:date="2024-10-12T12:24:00Z">
        <w:r w:rsidR="00746B34">
          <w:br/>
        </w:r>
      </w:ins>
    </w:p>
    <w:p w:rsidR="00746B34" w:rsidRDefault="00746B34" w:rsidP="00746B34">
      <w:pPr>
        <w:rPr>
          <w:ins w:id="276" w:author="Windows 10" w:date="2024-10-12T11:49:00Z"/>
        </w:rPr>
        <w:pPrChange w:id="277" w:author="Windows 10" w:date="2024-10-12T12:24:00Z">
          <w:pPr/>
        </w:pPrChange>
      </w:pPr>
      <w:ins w:id="278" w:author="Windows 10" w:date="2024-10-12T12:24:00Z">
        <w:r>
          <w:br w:type="page"/>
        </w:r>
      </w:ins>
    </w:p>
    <w:p w:rsidR="00E70273" w:rsidRDefault="00E70273" w:rsidP="005B5F90">
      <w:pPr>
        <w:pStyle w:val="ListParagraph"/>
        <w:ind w:left="284"/>
        <w:rPr>
          <w:ins w:id="279" w:author="Windows 10" w:date="2024-10-12T11:49:00Z"/>
        </w:rPr>
        <w:pPrChange w:id="280" w:author="Windows 10" w:date="2024-10-12T11:49:00Z">
          <w:pPr/>
        </w:pPrChange>
      </w:pPr>
    </w:p>
    <w:p w:rsidR="00E70273" w:rsidRDefault="00343A89" w:rsidP="005B5F90">
      <w:pPr>
        <w:pStyle w:val="ListParagraph"/>
        <w:ind w:left="284"/>
        <w:rPr>
          <w:ins w:id="281" w:author="Windows 10" w:date="2024-10-12T12:14:00Z"/>
        </w:rPr>
        <w:pPrChange w:id="282" w:author="Windows 10" w:date="2024-10-12T11:49:00Z">
          <w:pPr/>
        </w:pPrChange>
      </w:pPr>
      <w:proofErr w:type="spellStart"/>
      <w:ins w:id="283" w:author="Windows 10" w:date="2024-10-12T12:14:00Z">
        <w:r>
          <w:t>Untuk</w:t>
        </w:r>
        <w:proofErr w:type="spellEnd"/>
        <w:r>
          <w:t xml:space="preserve"> file tickets </w:t>
        </w:r>
        <w:proofErr w:type="spellStart"/>
        <w:r>
          <w:t>buat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ini</w:t>
        </w:r>
        <w:proofErr w:type="spellEnd"/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284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285" w:author="Windows 10" w:date="2024-10-12T12:24:00Z">
          <w:pPr>
            <w:shd w:val="clear" w:color="auto" w:fill="1F1F1F"/>
            <w:spacing w:after="0" w:line="285" w:lineRule="atLeast"/>
          </w:pPr>
        </w:pPrChange>
      </w:pPr>
      <w:proofErr w:type="gramStart"/>
      <w:ins w:id="286" w:author="Windows 10" w:date="2024-10-12T12:23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&lt;?</w:t>
        </w:r>
        <w:proofErr w:type="spellStart"/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php</w:t>
        </w:r>
        <w:proofErr w:type="spellEnd"/>
        <w:proofErr w:type="gramEnd"/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287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288" w:author="Windows 10" w:date="2024-10-12T12:24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289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290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291" w:author="Windows 10" w:date="2024-10-12T12:23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namespace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App\Models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292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293" w:author="Windows 10" w:date="2024-10-12T12:24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294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295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296" w:author="Windows 10" w:date="2024-10-12T12:23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use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Illuminate\Database\Eloquent\Factories\</w:t>
        </w:r>
        <w:proofErr w:type="spellStart"/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HasFactory</w:t>
        </w:r>
        <w:proofErr w:type="spell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297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298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299" w:author="Windows 10" w:date="2024-10-12T12:23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use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Illuminate\Database\Eloquent\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Model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00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01" w:author="Windows 10" w:date="2024-10-12T12:24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02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03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04" w:author="Windows 10" w:date="2024-10-12T12:23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class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Ticket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extends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Model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05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06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07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{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08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09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10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use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proofErr w:type="spellStart"/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HasFactory</w:t>
        </w:r>
        <w:proofErr w:type="spell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11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12" w:author="Windows 10" w:date="2024-10-12T12:24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13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14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15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protected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9CDCFE"/>
            <w:sz w:val="21"/>
            <w:szCs w:val="21"/>
          </w:rPr>
          <w:t>$table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'tickets'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16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17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18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protected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9CDCFE"/>
            <w:sz w:val="21"/>
            <w:szCs w:val="21"/>
          </w:rPr>
          <w:t>$</w:t>
        </w:r>
        <w:proofErr w:type="spellStart"/>
        <w:r w:rsidRPr="00746B34">
          <w:rPr>
            <w:rFonts w:ascii="Consolas" w:eastAsia="Times New Roman" w:hAnsi="Consolas" w:cs="Times New Roman"/>
            <w:color w:val="9CDCFE"/>
            <w:sz w:val="21"/>
            <w:szCs w:val="21"/>
          </w:rPr>
          <w:t>primaryKey</w:t>
        </w:r>
        <w:proofErr w:type="spell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'id'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19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20" w:author="Windows 10" w:date="2024-10-12T12:24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21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22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23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public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static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array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9CDCFE"/>
            <w:sz w:val="21"/>
            <w:szCs w:val="21"/>
          </w:rPr>
          <w:t>$rules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 [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24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25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26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   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movie_id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required|biginteger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,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27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28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29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   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customer_name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'required|string|max:100'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,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30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31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32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   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seat_number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'required|string|max:5'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,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33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34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35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   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is_checked_in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required|boolean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,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36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37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38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   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check_in_time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nullable|datetime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39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40" w:author="Windows 10" w:date="2024-10-12T12:24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41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42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43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];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44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45" w:author="Windows 10" w:date="2024-10-12T12:24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46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47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48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public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function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proofErr w:type="gramStart"/>
        <w:r w:rsidRPr="00746B34">
          <w:rPr>
            <w:rFonts w:ascii="Consolas" w:eastAsia="Times New Roman" w:hAnsi="Consolas" w:cs="Times New Roman"/>
            <w:color w:val="DCDCAA"/>
            <w:sz w:val="21"/>
            <w:szCs w:val="21"/>
          </w:rPr>
          <w:t>movie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(</w:t>
        </w:r>
        <w:proofErr w:type="gram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)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49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50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51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{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52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53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54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    </w:t>
        </w:r>
        <w:r w:rsidRPr="00746B34">
          <w:rPr>
            <w:rFonts w:ascii="Consolas" w:eastAsia="Times New Roman" w:hAnsi="Consolas" w:cs="Times New Roman"/>
            <w:color w:val="C586C0"/>
            <w:sz w:val="21"/>
            <w:szCs w:val="21"/>
          </w:rPr>
          <w:t>return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$this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-&gt;</w:t>
        </w:r>
        <w:proofErr w:type="spellStart"/>
        <w:proofErr w:type="gramStart"/>
        <w:r w:rsidRPr="00746B34">
          <w:rPr>
            <w:rFonts w:ascii="Consolas" w:eastAsia="Times New Roman" w:hAnsi="Consolas" w:cs="Times New Roman"/>
            <w:color w:val="DCDCAA"/>
            <w:sz w:val="21"/>
            <w:szCs w:val="21"/>
          </w:rPr>
          <w:t>belongsTo</w:t>
        </w:r>
        <w:proofErr w:type="spell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(</w:t>
        </w:r>
        <w:proofErr w:type="gramEnd"/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Movie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::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class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movie_id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'id'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);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55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56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57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}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58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59" w:author="Windows 10" w:date="2024-10-12T12:24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60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61" w:author="Windows 10" w:date="2024-10-12T12:24:00Z">
          <w:pPr>
            <w:shd w:val="clear" w:color="auto" w:fill="1F1F1F"/>
            <w:spacing w:after="0" w:line="285" w:lineRule="atLeast"/>
          </w:pPr>
        </w:pPrChange>
      </w:pPr>
      <w:ins w:id="362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}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63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64" w:author="Windows 10" w:date="2024-10-12T12:24:00Z">
          <w:pPr>
            <w:shd w:val="clear" w:color="auto" w:fill="1F1F1F"/>
            <w:spacing w:after="0" w:line="285" w:lineRule="atLeast"/>
          </w:pPr>
        </w:pPrChange>
      </w:pPr>
    </w:p>
    <w:p w:rsidR="00343A89" w:rsidRPr="00343A89" w:rsidRDefault="00343A89" w:rsidP="00746B34">
      <w:pPr>
        <w:shd w:val="clear" w:color="auto" w:fill="1F1F1F"/>
        <w:spacing w:after="0" w:line="285" w:lineRule="atLeast"/>
        <w:ind w:left="284"/>
        <w:rPr>
          <w:ins w:id="365" w:author="Windows 10" w:date="2024-10-12T12:15:00Z"/>
          <w:rFonts w:ascii="Consolas" w:eastAsia="Times New Roman" w:hAnsi="Consolas" w:cs="Times New Roman"/>
          <w:color w:val="CCCCCC"/>
          <w:sz w:val="21"/>
          <w:szCs w:val="21"/>
        </w:rPr>
        <w:pPrChange w:id="366" w:author="Windows 10" w:date="2024-10-12T12:24:00Z">
          <w:pPr>
            <w:shd w:val="clear" w:color="auto" w:fill="1F1F1F"/>
            <w:spacing w:after="0" w:line="285" w:lineRule="atLeast"/>
          </w:pPr>
        </w:pPrChange>
      </w:pPr>
    </w:p>
    <w:p w:rsidR="00343A89" w:rsidRDefault="00343A89" w:rsidP="00343A89">
      <w:pPr>
        <w:pStyle w:val="ListParagraph"/>
        <w:ind w:left="284"/>
        <w:jc w:val="center"/>
        <w:rPr>
          <w:ins w:id="367" w:author="Windows 10" w:date="2024-10-12T12:15:00Z"/>
        </w:rPr>
        <w:pPrChange w:id="368" w:author="Windows 10" w:date="2024-10-12T12:14:00Z">
          <w:pPr/>
        </w:pPrChange>
      </w:pPr>
    </w:p>
    <w:p w:rsidR="00746B34" w:rsidRDefault="00746B34">
      <w:pPr>
        <w:rPr>
          <w:ins w:id="369" w:author="Windows 10" w:date="2024-10-12T12:24:00Z"/>
        </w:rPr>
      </w:pPr>
      <w:ins w:id="370" w:author="Windows 10" w:date="2024-10-12T12:24:00Z">
        <w:r>
          <w:br w:type="page"/>
        </w:r>
      </w:ins>
    </w:p>
    <w:p w:rsidR="00343A89" w:rsidRDefault="00343A89" w:rsidP="00343A89">
      <w:pPr>
        <w:pStyle w:val="ListParagraph"/>
        <w:ind w:left="284"/>
        <w:jc w:val="center"/>
        <w:rPr>
          <w:ins w:id="371" w:author="Windows 10" w:date="2024-10-12T11:49:00Z"/>
        </w:rPr>
        <w:pPrChange w:id="372" w:author="Windows 10" w:date="2024-10-12T12:14:00Z">
          <w:pPr/>
        </w:pPrChange>
      </w:pPr>
    </w:p>
    <w:p w:rsidR="00E70273" w:rsidRDefault="00343A89" w:rsidP="005B5F90">
      <w:pPr>
        <w:pStyle w:val="ListParagraph"/>
        <w:ind w:left="284"/>
        <w:rPr>
          <w:ins w:id="373" w:author="Windows 10" w:date="2024-10-12T12:15:00Z"/>
        </w:rPr>
        <w:pPrChange w:id="374" w:author="Windows 10" w:date="2024-10-12T11:49:00Z">
          <w:pPr/>
        </w:pPrChange>
      </w:pPr>
      <w:proofErr w:type="spellStart"/>
      <w:ins w:id="375" w:author="Windows 10" w:date="2024-10-12T12:14:00Z">
        <w:r>
          <w:t>Untuk</w:t>
        </w:r>
        <w:proofErr w:type="spellEnd"/>
        <w:r>
          <w:t xml:space="preserve"> file </w:t>
        </w:r>
      </w:ins>
      <w:ins w:id="376" w:author="Windows 10" w:date="2024-10-12T12:15:00Z">
        <w:r>
          <w:t xml:space="preserve">movies </w:t>
        </w:r>
        <w:proofErr w:type="spellStart"/>
        <w:r>
          <w:t>buat</w:t>
        </w:r>
        <w:proofErr w:type="spellEnd"/>
        <w:r>
          <w:t xml:space="preserve">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ini</w:t>
        </w:r>
        <w:proofErr w:type="spellEnd"/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77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78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379" w:author="Windows 10" w:date="2024-10-12T12:23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namespace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App\Models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80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81" w:author="Windows 10" w:date="2024-10-12T12:23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82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83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384" w:author="Windows 10" w:date="2024-10-12T12:23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use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Illuminate\Database\Eloquent\Factories\</w:t>
        </w:r>
        <w:proofErr w:type="spellStart"/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HasFactory</w:t>
        </w:r>
        <w:proofErr w:type="spell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85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86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387" w:author="Windows 10" w:date="2024-10-12T12:23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use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Illuminate\Database\Eloquent\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Model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88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89" w:author="Windows 10" w:date="2024-10-12T12:23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90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91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392" w:author="Windows 10" w:date="2024-10-12T12:23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class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Movie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extends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Model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93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94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395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{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396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397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398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use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proofErr w:type="spellStart"/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HasFactory</w:t>
        </w:r>
        <w:proofErr w:type="spell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240" w:line="285" w:lineRule="atLeast"/>
        <w:ind w:left="284"/>
        <w:rPr>
          <w:ins w:id="399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00" w:author="Windows 10" w:date="2024-10-12T12:23:00Z">
          <w:pPr>
            <w:shd w:val="clear" w:color="auto" w:fill="1F1F1F"/>
            <w:spacing w:after="24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01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02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403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protected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9CDCFE"/>
            <w:sz w:val="21"/>
            <w:szCs w:val="21"/>
          </w:rPr>
          <w:t>$table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'movies'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04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05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406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protected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9CDCFE"/>
            <w:sz w:val="21"/>
            <w:szCs w:val="21"/>
          </w:rPr>
          <w:t>$</w:t>
        </w:r>
        <w:proofErr w:type="spellStart"/>
        <w:r w:rsidRPr="00746B34">
          <w:rPr>
            <w:rFonts w:ascii="Consolas" w:eastAsia="Times New Roman" w:hAnsi="Consolas" w:cs="Times New Roman"/>
            <w:color w:val="9CDCFE"/>
            <w:sz w:val="21"/>
            <w:szCs w:val="21"/>
          </w:rPr>
          <w:t>primaryKey</w:t>
        </w:r>
        <w:proofErr w:type="spell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'id'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07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08" w:author="Windows 10" w:date="2024-10-12T12:23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09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10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411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public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static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array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9CDCFE"/>
            <w:sz w:val="21"/>
            <w:szCs w:val="21"/>
          </w:rPr>
          <w:t>$rules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 [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12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13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414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   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movie_title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'required|string|max:100'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,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15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16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417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   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'duration'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required|integer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,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18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19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420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   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release_date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required|date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21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22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423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];</w:t>
        </w:r>
      </w:ins>
    </w:p>
    <w:p w:rsidR="00746B34" w:rsidRPr="00746B34" w:rsidRDefault="00746B34" w:rsidP="00746B34">
      <w:pPr>
        <w:shd w:val="clear" w:color="auto" w:fill="1F1F1F"/>
        <w:spacing w:after="240" w:line="285" w:lineRule="atLeast"/>
        <w:ind w:left="284"/>
        <w:rPr>
          <w:ins w:id="424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25" w:author="Windows 10" w:date="2024-10-12T12:23:00Z">
          <w:pPr>
            <w:shd w:val="clear" w:color="auto" w:fill="1F1F1F"/>
            <w:spacing w:after="24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26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27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428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public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function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proofErr w:type="gramStart"/>
        <w:r w:rsidRPr="00746B34">
          <w:rPr>
            <w:rFonts w:ascii="Consolas" w:eastAsia="Times New Roman" w:hAnsi="Consolas" w:cs="Times New Roman"/>
            <w:color w:val="DCDCAA"/>
            <w:sz w:val="21"/>
            <w:szCs w:val="21"/>
          </w:rPr>
          <w:t>tickets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(</w:t>
        </w:r>
        <w:proofErr w:type="gram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){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29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30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431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    </w:t>
        </w:r>
        <w:r w:rsidRPr="00746B34">
          <w:rPr>
            <w:rFonts w:ascii="Consolas" w:eastAsia="Times New Roman" w:hAnsi="Consolas" w:cs="Times New Roman"/>
            <w:color w:val="C586C0"/>
            <w:sz w:val="21"/>
            <w:szCs w:val="21"/>
          </w:rPr>
          <w:t>return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$this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-&gt;</w:t>
        </w:r>
        <w:proofErr w:type="spellStart"/>
        <w:proofErr w:type="gramStart"/>
        <w:r w:rsidRPr="00746B34">
          <w:rPr>
            <w:rFonts w:ascii="Consolas" w:eastAsia="Times New Roman" w:hAnsi="Consolas" w:cs="Times New Roman"/>
            <w:color w:val="DCDCAA"/>
            <w:sz w:val="21"/>
            <w:szCs w:val="21"/>
          </w:rPr>
          <w:t>hasMany</w:t>
        </w:r>
        <w:proofErr w:type="spell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(</w:t>
        </w:r>
        <w:proofErr w:type="gramEnd"/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Ticket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::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class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ticket_id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'id'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);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32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33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434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}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35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36" w:author="Windows 10" w:date="2024-10-12T12:23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37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38" w:author="Windows 10" w:date="2024-10-12T12:23:00Z">
          <w:pPr>
            <w:shd w:val="clear" w:color="auto" w:fill="1F1F1F"/>
            <w:spacing w:after="0" w:line="285" w:lineRule="atLeast"/>
          </w:pPr>
        </w:pPrChange>
      </w:pPr>
      <w:ins w:id="439" w:author="Windows 10" w:date="2024-10-12T12:23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}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40" w:author="Windows 10" w:date="2024-10-12T12:23:00Z"/>
          <w:rFonts w:ascii="Consolas" w:eastAsia="Times New Roman" w:hAnsi="Consolas" w:cs="Times New Roman"/>
          <w:color w:val="CCCCCC"/>
          <w:sz w:val="21"/>
          <w:szCs w:val="21"/>
        </w:rPr>
        <w:pPrChange w:id="441" w:author="Windows 10" w:date="2024-10-12T12:24:00Z">
          <w:pPr>
            <w:shd w:val="clear" w:color="auto" w:fill="1F1F1F"/>
            <w:spacing w:after="0" w:line="285" w:lineRule="atLeast"/>
          </w:pPr>
        </w:pPrChange>
      </w:pPr>
    </w:p>
    <w:p w:rsidR="00343A89" w:rsidRPr="00343A89" w:rsidRDefault="00343A89" w:rsidP="00343A89">
      <w:pPr>
        <w:shd w:val="clear" w:color="auto" w:fill="1F1F1F"/>
        <w:spacing w:after="0" w:line="285" w:lineRule="atLeast"/>
        <w:ind w:left="284"/>
        <w:rPr>
          <w:ins w:id="442" w:author="Windows 10" w:date="2024-10-12T12:15:00Z"/>
          <w:rFonts w:ascii="Consolas" w:eastAsia="Times New Roman" w:hAnsi="Consolas" w:cs="Times New Roman"/>
          <w:color w:val="CCCCCC"/>
          <w:sz w:val="21"/>
          <w:szCs w:val="21"/>
        </w:rPr>
        <w:pPrChange w:id="443" w:author="Windows 10" w:date="2024-10-12T12:15:00Z">
          <w:pPr>
            <w:shd w:val="clear" w:color="auto" w:fill="1F1F1F"/>
            <w:spacing w:after="0" w:line="285" w:lineRule="atLeast"/>
          </w:pPr>
        </w:pPrChange>
      </w:pPr>
    </w:p>
    <w:p w:rsidR="00343A89" w:rsidRDefault="00343A89" w:rsidP="00343A89">
      <w:pPr>
        <w:pStyle w:val="ListParagraph"/>
        <w:ind w:left="284"/>
        <w:rPr>
          <w:ins w:id="444" w:author="Windows 10" w:date="2024-10-12T11:49:00Z"/>
        </w:rPr>
        <w:pPrChange w:id="445" w:author="Windows 10" w:date="2024-10-12T12:15:00Z">
          <w:pPr/>
        </w:pPrChange>
      </w:pPr>
    </w:p>
    <w:p w:rsidR="00E70273" w:rsidRDefault="00E70273" w:rsidP="00343A89">
      <w:pPr>
        <w:pStyle w:val="ListParagraph"/>
        <w:ind w:left="284"/>
        <w:rPr>
          <w:ins w:id="446" w:author="Windows 10" w:date="2024-10-12T11:49:00Z"/>
        </w:rPr>
        <w:pPrChange w:id="447" w:author="Windows 10" w:date="2024-10-12T12:15:00Z">
          <w:pPr/>
        </w:pPrChange>
      </w:pPr>
    </w:p>
    <w:p w:rsidR="00E70273" w:rsidRDefault="00E70273" w:rsidP="005B5F90">
      <w:pPr>
        <w:pStyle w:val="ListParagraph"/>
        <w:ind w:left="284"/>
        <w:rPr>
          <w:ins w:id="448" w:author="Windows 10" w:date="2024-10-12T11:49:00Z"/>
        </w:rPr>
        <w:pPrChange w:id="449" w:author="Windows 10" w:date="2024-10-12T11:49:00Z">
          <w:pPr/>
        </w:pPrChange>
      </w:pPr>
    </w:p>
    <w:p w:rsidR="00E70273" w:rsidRPr="00343A89" w:rsidRDefault="00343A89" w:rsidP="00343A89">
      <w:pPr>
        <w:pStyle w:val="ListParagraph"/>
        <w:numPr>
          <w:ilvl w:val="0"/>
          <w:numId w:val="1"/>
        </w:numPr>
        <w:ind w:left="284" w:hanging="284"/>
        <w:rPr>
          <w:ins w:id="450" w:author="Windows 10" w:date="2024-10-12T11:49:00Z"/>
          <w:b/>
          <w:sz w:val="28"/>
          <w:rPrChange w:id="451" w:author="Windows 10" w:date="2024-10-12T12:17:00Z">
            <w:rPr>
              <w:ins w:id="452" w:author="Windows 10" w:date="2024-10-12T11:49:00Z"/>
            </w:rPr>
          </w:rPrChange>
        </w:rPr>
        <w:pPrChange w:id="453" w:author="Windows 10" w:date="2024-10-12T12:17:00Z">
          <w:pPr/>
        </w:pPrChange>
      </w:pPr>
      <w:ins w:id="454" w:author="Windows 10" w:date="2024-10-12T12:17:00Z">
        <w:r w:rsidRPr="00343A89">
          <w:rPr>
            <w:b/>
            <w:sz w:val="28"/>
            <w:rPrChange w:id="455" w:author="Windows 10" w:date="2024-10-12T12:17:00Z">
              <w:rPr/>
            </w:rPrChange>
          </w:rPr>
          <w:t>Database Seeder</w:t>
        </w:r>
      </w:ins>
    </w:p>
    <w:p w:rsidR="00E70273" w:rsidRDefault="00E70273" w:rsidP="005B5F90">
      <w:pPr>
        <w:pStyle w:val="ListParagraph"/>
        <w:ind w:left="284"/>
        <w:rPr>
          <w:ins w:id="456" w:author="Windows 10" w:date="2024-10-12T12:28:00Z"/>
        </w:rPr>
        <w:pPrChange w:id="457" w:author="Windows 10" w:date="2024-10-12T11:49:00Z">
          <w:pPr/>
        </w:pPrChange>
      </w:pPr>
    </w:p>
    <w:p w:rsidR="00746B34" w:rsidRDefault="00746B34" w:rsidP="005B5F90">
      <w:pPr>
        <w:pStyle w:val="ListParagraph"/>
        <w:ind w:left="284"/>
        <w:rPr>
          <w:ins w:id="458" w:author="Windows 10" w:date="2024-10-12T12:28:00Z"/>
        </w:rPr>
        <w:pPrChange w:id="459" w:author="Windows 10" w:date="2024-10-12T11:49:00Z">
          <w:pPr/>
        </w:pPrChange>
      </w:pPr>
      <w:proofErr w:type="spellStart"/>
      <w:ins w:id="460" w:author="Windows 10" w:date="2024-10-12T12:28:00Z">
        <w:r>
          <w:t>Buat</w:t>
        </w:r>
        <w:proofErr w:type="spellEnd"/>
        <w:r>
          <w:t xml:space="preserve"> file seeder </w:t>
        </w:r>
        <w:proofErr w:type="spellStart"/>
        <w:r>
          <w:t>dengan</w:t>
        </w:r>
        <w:proofErr w:type="spellEnd"/>
      </w:ins>
    </w:p>
    <w:p w:rsidR="00746B34" w:rsidRPr="00746B34" w:rsidRDefault="00746B34" w:rsidP="005B5F90">
      <w:pPr>
        <w:pStyle w:val="ListParagraph"/>
        <w:ind w:left="284"/>
        <w:rPr>
          <w:ins w:id="461" w:author="Windows 10" w:date="2024-10-12T11:49:00Z"/>
          <w:b/>
          <w:i/>
          <w:rPrChange w:id="462" w:author="Windows 10" w:date="2024-10-12T12:28:00Z">
            <w:rPr>
              <w:ins w:id="463" w:author="Windows 10" w:date="2024-10-12T11:49:00Z"/>
            </w:rPr>
          </w:rPrChange>
        </w:rPr>
        <w:pPrChange w:id="464" w:author="Windows 10" w:date="2024-10-12T11:49:00Z">
          <w:pPr/>
        </w:pPrChange>
      </w:pPr>
      <w:proofErr w:type="spellStart"/>
      <w:ins w:id="465" w:author="Windows 10" w:date="2024-10-12T12:28:00Z">
        <w:r w:rsidRPr="00746B34">
          <w:rPr>
            <w:b/>
            <w:i/>
            <w:highlight w:val="yellow"/>
            <w:rPrChange w:id="466" w:author="Windows 10" w:date="2024-10-12T12:28:00Z">
              <w:rPr/>
            </w:rPrChange>
          </w:rPr>
          <w:t>php</w:t>
        </w:r>
        <w:proofErr w:type="spellEnd"/>
        <w:r w:rsidRPr="00746B34">
          <w:rPr>
            <w:b/>
            <w:i/>
            <w:highlight w:val="yellow"/>
            <w:rPrChange w:id="467" w:author="Windows 10" w:date="2024-10-12T12:28:00Z">
              <w:rPr/>
            </w:rPrChange>
          </w:rPr>
          <w:t xml:space="preserve"> artisan </w:t>
        </w:r>
        <w:proofErr w:type="spellStart"/>
        <w:proofErr w:type="gramStart"/>
        <w:r w:rsidRPr="00746B34">
          <w:rPr>
            <w:b/>
            <w:i/>
            <w:highlight w:val="yellow"/>
            <w:rPrChange w:id="468" w:author="Windows 10" w:date="2024-10-12T12:28:00Z">
              <w:rPr/>
            </w:rPrChange>
          </w:rPr>
          <w:t>make:seeder</w:t>
        </w:r>
        <w:proofErr w:type="spellEnd"/>
        <w:proofErr w:type="gramEnd"/>
        <w:r w:rsidRPr="00746B34">
          <w:rPr>
            <w:b/>
            <w:i/>
            <w:highlight w:val="yellow"/>
            <w:rPrChange w:id="469" w:author="Windows 10" w:date="2024-10-12T12:28:00Z">
              <w:rPr/>
            </w:rPrChange>
          </w:rPr>
          <w:t xml:space="preserve"> &lt;</w:t>
        </w:r>
        <w:proofErr w:type="spellStart"/>
        <w:r w:rsidRPr="00746B34">
          <w:rPr>
            <w:b/>
            <w:i/>
            <w:highlight w:val="yellow"/>
            <w:rPrChange w:id="470" w:author="Windows 10" w:date="2024-10-12T12:28:00Z">
              <w:rPr>
                <w:b/>
                <w:i/>
              </w:rPr>
            </w:rPrChange>
          </w:rPr>
          <w:t>nama</w:t>
        </w:r>
        <w:proofErr w:type="spellEnd"/>
        <w:r w:rsidRPr="00746B34">
          <w:rPr>
            <w:b/>
            <w:i/>
            <w:highlight w:val="yellow"/>
            <w:rPrChange w:id="471" w:author="Windows 10" w:date="2024-10-12T12:28:00Z">
              <w:rPr>
                <w:b/>
                <w:i/>
              </w:rPr>
            </w:rPrChange>
          </w:rPr>
          <w:t xml:space="preserve"> seeder&gt;</w:t>
        </w:r>
      </w:ins>
    </w:p>
    <w:p w:rsidR="00E70273" w:rsidRDefault="00E70273" w:rsidP="005B5F90">
      <w:pPr>
        <w:pStyle w:val="ListParagraph"/>
        <w:ind w:left="284"/>
        <w:rPr>
          <w:ins w:id="472" w:author="Windows 10" w:date="2024-10-12T12:28:00Z"/>
        </w:rPr>
        <w:pPrChange w:id="473" w:author="Windows 10" w:date="2024-10-12T11:49:00Z">
          <w:pPr/>
        </w:pPrChange>
      </w:pPr>
    </w:p>
    <w:p w:rsidR="00746B34" w:rsidRDefault="00746B34" w:rsidP="005B5F90">
      <w:pPr>
        <w:pStyle w:val="ListParagraph"/>
        <w:ind w:left="284"/>
        <w:rPr>
          <w:ins w:id="474" w:author="Windows 10" w:date="2024-10-12T12:28:00Z"/>
        </w:rPr>
        <w:pPrChange w:id="475" w:author="Windows 10" w:date="2024-10-12T11:49:00Z">
          <w:pPr/>
        </w:pPrChange>
      </w:pPr>
      <w:ins w:id="476" w:author="Windows 10" w:date="2024-10-12T12:29:00Z">
        <w:r>
          <w:rPr>
            <w:noProof/>
          </w:rPr>
          <w:drawing>
            <wp:inline distT="0" distB="0" distL="0" distR="0" wp14:anchorId="540BE55F" wp14:editId="24A0F7A9">
              <wp:extent cx="5943600" cy="515620"/>
              <wp:effectExtent l="0" t="0" r="0" b="0"/>
              <wp:docPr id="1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15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46B34" w:rsidRDefault="00746B34" w:rsidP="005B5F90">
      <w:pPr>
        <w:pStyle w:val="ListParagraph"/>
        <w:ind w:left="284"/>
        <w:rPr>
          <w:ins w:id="477" w:author="Windows 10" w:date="2024-10-12T12:28:00Z"/>
        </w:rPr>
        <w:pPrChange w:id="478" w:author="Windows 10" w:date="2024-10-12T11:49:00Z">
          <w:pPr/>
        </w:pPrChange>
      </w:pPr>
    </w:p>
    <w:p w:rsidR="00746B34" w:rsidRDefault="00746B34" w:rsidP="005B5F90">
      <w:pPr>
        <w:pStyle w:val="ListParagraph"/>
        <w:ind w:left="284"/>
        <w:rPr>
          <w:ins w:id="479" w:author="Windows 10" w:date="2024-10-12T12:30:00Z"/>
        </w:rPr>
        <w:pPrChange w:id="480" w:author="Windows 10" w:date="2024-10-12T11:49:00Z">
          <w:pPr/>
        </w:pPrChange>
      </w:pPr>
    </w:p>
    <w:p w:rsidR="00746B34" w:rsidRDefault="00746B34" w:rsidP="005B5F90">
      <w:pPr>
        <w:pStyle w:val="ListParagraph"/>
        <w:ind w:left="284"/>
        <w:rPr>
          <w:ins w:id="481" w:author="Windows 10" w:date="2024-10-12T12:30:00Z"/>
        </w:rPr>
        <w:pPrChange w:id="482" w:author="Windows 10" w:date="2024-10-12T11:49:00Z">
          <w:pPr/>
        </w:pPrChange>
      </w:pPr>
    </w:p>
    <w:p w:rsidR="00746B34" w:rsidRDefault="00746B34" w:rsidP="005B5F90">
      <w:pPr>
        <w:pStyle w:val="ListParagraph"/>
        <w:ind w:left="284"/>
        <w:rPr>
          <w:ins w:id="483" w:author="Windows 10" w:date="2024-10-12T12:30:00Z"/>
        </w:rPr>
        <w:pPrChange w:id="484" w:author="Windows 10" w:date="2024-10-12T11:49:00Z">
          <w:pPr/>
        </w:pPrChange>
      </w:pPr>
    </w:p>
    <w:p w:rsidR="00746B34" w:rsidRDefault="00746B34" w:rsidP="005B5F90">
      <w:pPr>
        <w:pStyle w:val="ListParagraph"/>
        <w:ind w:left="284"/>
        <w:rPr>
          <w:ins w:id="485" w:author="Windows 10" w:date="2024-10-12T12:30:00Z"/>
        </w:rPr>
        <w:pPrChange w:id="486" w:author="Windows 10" w:date="2024-10-12T11:49:00Z">
          <w:pPr/>
        </w:pPrChange>
      </w:pPr>
    </w:p>
    <w:p w:rsidR="00746B34" w:rsidRDefault="00746B34" w:rsidP="005B5F90">
      <w:pPr>
        <w:pStyle w:val="ListParagraph"/>
        <w:ind w:left="284"/>
        <w:rPr>
          <w:ins w:id="487" w:author="Windows 10" w:date="2024-10-12T12:29:00Z"/>
        </w:rPr>
        <w:pPrChange w:id="488" w:author="Windows 10" w:date="2024-10-12T11:49:00Z">
          <w:pPr/>
        </w:pPrChange>
      </w:pPr>
      <w:ins w:id="489" w:author="Windows 10" w:date="2024-10-12T12:30:00Z">
        <w:r>
          <w:t xml:space="preserve">File </w:t>
        </w:r>
        <w:proofErr w:type="spellStart"/>
        <w:r>
          <w:t>ada</w:t>
        </w:r>
        <w:proofErr w:type="spellEnd"/>
        <w:r>
          <w:t xml:space="preserve"> di /database/seeders</w:t>
        </w:r>
      </w:ins>
    </w:p>
    <w:p w:rsidR="00746B34" w:rsidRDefault="00746B34" w:rsidP="00746B34">
      <w:pPr>
        <w:pStyle w:val="ListParagraph"/>
        <w:ind w:left="284"/>
        <w:jc w:val="center"/>
        <w:rPr>
          <w:ins w:id="490" w:author="Windows 10" w:date="2024-10-12T12:29:00Z"/>
        </w:rPr>
        <w:pPrChange w:id="491" w:author="Windows 10" w:date="2024-10-12T12:30:00Z">
          <w:pPr/>
        </w:pPrChange>
      </w:pPr>
      <w:ins w:id="492" w:author="Windows 10" w:date="2024-10-12T12:30:00Z">
        <w:r>
          <w:rPr>
            <w:noProof/>
          </w:rPr>
          <w:drawing>
            <wp:inline distT="0" distB="0" distL="0" distR="0" wp14:anchorId="17E39150" wp14:editId="59D6CD9A">
              <wp:extent cx="2276475" cy="1352550"/>
              <wp:effectExtent l="0" t="0" r="9525" b="0"/>
              <wp:docPr id="20" name="Picture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76475" cy="1352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46B34" w:rsidRDefault="00746B34" w:rsidP="005B5F90">
      <w:pPr>
        <w:pStyle w:val="ListParagraph"/>
        <w:ind w:left="284"/>
        <w:rPr>
          <w:ins w:id="493" w:author="Windows 10" w:date="2024-10-12T12:28:00Z"/>
        </w:rPr>
        <w:pPrChange w:id="494" w:author="Windows 10" w:date="2024-10-12T11:49:00Z">
          <w:pPr/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95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496" w:author="Windows 10" w:date="2024-10-12T12:38:00Z">
          <w:pPr>
            <w:shd w:val="clear" w:color="auto" w:fill="1F1F1F"/>
            <w:spacing w:after="0" w:line="285" w:lineRule="atLeast"/>
          </w:pPr>
        </w:pPrChange>
      </w:pPr>
      <w:proofErr w:type="gramStart"/>
      <w:ins w:id="497" w:author="Windows 10" w:date="2024-10-12T12:35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&lt;?</w:t>
        </w:r>
        <w:proofErr w:type="spellStart"/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php</w:t>
        </w:r>
        <w:proofErr w:type="spellEnd"/>
        <w:proofErr w:type="gramEnd"/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498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499" w:author="Windows 10" w:date="2024-10-12T12:38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00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01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02" w:author="Windows 10" w:date="2024-10-12T12:35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namespace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Database\Seeders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03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04" w:author="Windows 10" w:date="2024-10-12T12:38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05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06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07" w:author="Windows 10" w:date="2024-10-12T12:35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use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Illuminate\Database\Console\Seeds\</w:t>
        </w:r>
        <w:proofErr w:type="spellStart"/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WithoutModelEvents</w:t>
        </w:r>
        <w:proofErr w:type="spell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08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09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10" w:author="Windows 10" w:date="2024-10-12T12:35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use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Illuminate\Database\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Seeder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11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12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13" w:author="Windows 10" w:date="2024-10-12T12:35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use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Illuminate\Support\Facades\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DB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14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15" w:author="Windows 10" w:date="2024-10-12T12:38:00Z">
          <w:pPr>
            <w:shd w:val="clear" w:color="auto" w:fill="1F1F1F"/>
            <w:spacing w:after="0" w:line="285" w:lineRule="atLeast"/>
          </w:pPr>
        </w:pPrChange>
      </w:pPr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16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17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18" w:author="Windows 10" w:date="2024-10-12T12:35:00Z"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class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proofErr w:type="spellStart"/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MovieSeeder</w:t>
        </w:r>
        <w:proofErr w:type="spell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extends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Seeder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19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20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21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{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22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23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24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6A9955"/>
            <w:sz w:val="21"/>
            <w:szCs w:val="21"/>
          </w:rPr>
          <w:t>/**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25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26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27" w:author="Windows 10" w:date="2024-10-12T12:35:00Z">
        <w:r w:rsidRPr="00746B34">
          <w:rPr>
            <w:rFonts w:ascii="Consolas" w:eastAsia="Times New Roman" w:hAnsi="Consolas" w:cs="Times New Roman"/>
            <w:color w:val="6A9955"/>
            <w:sz w:val="21"/>
            <w:szCs w:val="21"/>
          </w:rPr>
          <w:t>     * Run the database seeds.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28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29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30" w:author="Windows 10" w:date="2024-10-12T12:35:00Z">
        <w:r w:rsidRPr="00746B34">
          <w:rPr>
            <w:rFonts w:ascii="Consolas" w:eastAsia="Times New Roman" w:hAnsi="Consolas" w:cs="Times New Roman"/>
            <w:color w:val="6A9955"/>
            <w:sz w:val="21"/>
            <w:szCs w:val="21"/>
          </w:rPr>
          <w:t>     */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31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32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33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public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function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</w:t>
        </w:r>
        <w:proofErr w:type="gramStart"/>
        <w:r w:rsidRPr="00746B34">
          <w:rPr>
            <w:rFonts w:ascii="Consolas" w:eastAsia="Times New Roman" w:hAnsi="Consolas" w:cs="Times New Roman"/>
            <w:color w:val="DCDCAA"/>
            <w:sz w:val="21"/>
            <w:szCs w:val="21"/>
          </w:rPr>
          <w:t>run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(</w:t>
        </w:r>
        <w:proofErr w:type="gramEnd"/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): </w:t>
        </w:r>
        <w:r w:rsidRPr="00746B34">
          <w:rPr>
            <w:rFonts w:ascii="Consolas" w:eastAsia="Times New Roman" w:hAnsi="Consolas" w:cs="Times New Roman"/>
            <w:color w:val="569CD6"/>
            <w:sz w:val="21"/>
            <w:szCs w:val="21"/>
          </w:rPr>
          <w:t>void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34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35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36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{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37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38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39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        </w:t>
        </w:r>
        <w:proofErr w:type="gramStart"/>
        <w:r w:rsidRPr="00746B34">
          <w:rPr>
            <w:rFonts w:ascii="Consolas" w:eastAsia="Times New Roman" w:hAnsi="Consolas" w:cs="Times New Roman"/>
            <w:color w:val="4EC9B0"/>
            <w:sz w:val="21"/>
            <w:szCs w:val="21"/>
          </w:rPr>
          <w:t>DB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::</w:t>
        </w:r>
        <w:proofErr w:type="gramEnd"/>
        <w:r w:rsidRPr="00746B34">
          <w:rPr>
            <w:rFonts w:ascii="Consolas" w:eastAsia="Times New Roman" w:hAnsi="Consolas" w:cs="Times New Roman"/>
            <w:color w:val="DCDCAA"/>
            <w:sz w:val="21"/>
            <w:szCs w:val="21"/>
          </w:rPr>
          <w:t>table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(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'movies'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)-&gt;</w:t>
        </w:r>
        <w:r w:rsidRPr="00746B34">
          <w:rPr>
            <w:rFonts w:ascii="Consolas" w:eastAsia="Times New Roman" w:hAnsi="Consolas" w:cs="Times New Roman"/>
            <w:color w:val="DCDCAA"/>
            <w:sz w:val="21"/>
            <w:szCs w:val="21"/>
          </w:rPr>
          <w:t>insert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([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40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41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42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        [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movie_title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 xml:space="preserve">'Science of 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Skibidi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'duration'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B5CEA8"/>
            <w:sz w:val="21"/>
            <w:szCs w:val="21"/>
          </w:rPr>
          <w:t>120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release_date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'2024-03-10'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],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43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44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45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        [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movie_title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 xml:space="preserve">'Planets of the 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Skibidi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'duration'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B5CEA8"/>
            <w:sz w:val="21"/>
            <w:szCs w:val="21"/>
          </w:rPr>
          <w:t>125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release_date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'2024-03-21'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],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46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47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48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        [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movie_title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 xml:space="preserve">'Attack on 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Skibidi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'duration'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B5CEA8"/>
            <w:sz w:val="21"/>
            <w:szCs w:val="21"/>
          </w:rPr>
          <w:t>115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release_date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'2024-01-30'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],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49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50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51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        [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movie_title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 xml:space="preserve">'The Next 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Skibidi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'duration'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B5CEA8"/>
            <w:sz w:val="21"/>
            <w:szCs w:val="21"/>
          </w:rPr>
          <w:t>130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release_date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'2024-04-10'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],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52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53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54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        [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movie_title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 xml:space="preserve">'Guardian of The 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Skibidi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'duration'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B5CEA8"/>
            <w:sz w:val="21"/>
            <w:szCs w:val="21"/>
          </w:rPr>
          <w:t>140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,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proofErr w:type="spellStart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release_date</w:t>
        </w:r>
        <w:proofErr w:type="spellEnd"/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 xml:space="preserve"> =&gt; </w:t>
        </w:r>
        <w:r w:rsidRPr="00746B34">
          <w:rPr>
            <w:rFonts w:ascii="Consolas" w:eastAsia="Times New Roman" w:hAnsi="Consolas" w:cs="Times New Roman"/>
            <w:color w:val="CE9178"/>
            <w:sz w:val="21"/>
            <w:szCs w:val="21"/>
          </w:rPr>
          <w:t>'2024-04-14'</w:t>
        </w:r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]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55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56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57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    ]);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58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59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60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    }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61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62" w:author="Windows 10" w:date="2024-10-12T12:38:00Z">
          <w:pPr>
            <w:shd w:val="clear" w:color="auto" w:fill="1F1F1F"/>
            <w:spacing w:after="0" w:line="285" w:lineRule="atLeast"/>
          </w:pPr>
        </w:pPrChange>
      </w:pPr>
      <w:ins w:id="563" w:author="Windows 10" w:date="2024-10-12T12:35:00Z">
        <w:r w:rsidRPr="00746B34">
          <w:rPr>
            <w:rFonts w:ascii="Consolas" w:eastAsia="Times New Roman" w:hAnsi="Consolas" w:cs="Times New Roman"/>
            <w:color w:val="D4D4D4"/>
            <w:sz w:val="21"/>
            <w:szCs w:val="21"/>
          </w:rPr>
          <w:t>}</w:t>
        </w:r>
      </w:ins>
    </w:p>
    <w:p w:rsidR="00746B34" w:rsidRPr="00746B34" w:rsidRDefault="00746B34" w:rsidP="00746B34">
      <w:pPr>
        <w:shd w:val="clear" w:color="auto" w:fill="1F1F1F"/>
        <w:spacing w:after="0" w:line="285" w:lineRule="atLeast"/>
        <w:ind w:left="284"/>
        <w:rPr>
          <w:ins w:id="564" w:author="Windows 10" w:date="2024-10-12T12:35:00Z"/>
          <w:rFonts w:ascii="Consolas" w:eastAsia="Times New Roman" w:hAnsi="Consolas" w:cs="Times New Roman"/>
          <w:color w:val="CCCCCC"/>
          <w:sz w:val="21"/>
          <w:szCs w:val="21"/>
        </w:rPr>
        <w:pPrChange w:id="565" w:author="Windows 10" w:date="2024-10-12T12:38:00Z">
          <w:pPr>
            <w:shd w:val="clear" w:color="auto" w:fill="1F1F1F"/>
            <w:spacing w:after="0" w:line="285" w:lineRule="atLeast"/>
          </w:pPr>
        </w:pPrChange>
      </w:pPr>
    </w:p>
    <w:p w:rsidR="00C227BD" w:rsidRDefault="00C227BD" w:rsidP="00C227BD">
      <w:pPr>
        <w:jc w:val="center"/>
        <w:rPr>
          <w:ins w:id="566" w:author="Windows 10" w:date="2024-10-12T12:16:00Z"/>
        </w:rPr>
        <w:pPrChange w:id="567" w:author="Windows 10" w:date="2024-10-12T12:38:00Z">
          <w:pPr/>
        </w:pPrChange>
      </w:pPr>
    </w:p>
    <w:p w:rsidR="00C227BD" w:rsidRDefault="00C227BD" w:rsidP="00C227BD">
      <w:pPr>
        <w:jc w:val="center"/>
        <w:rPr>
          <w:ins w:id="568" w:author="Windows 10" w:date="2024-10-12T12:38:00Z"/>
        </w:rPr>
        <w:pPrChange w:id="569" w:author="Windows 10" w:date="2024-10-12T12:38:00Z">
          <w:pPr/>
        </w:pPrChange>
      </w:pPr>
    </w:p>
    <w:p w:rsidR="00C227BD" w:rsidRDefault="00C227BD" w:rsidP="00C227BD">
      <w:pPr>
        <w:jc w:val="center"/>
        <w:rPr>
          <w:ins w:id="570" w:author="Windows 10" w:date="2024-10-12T12:38:00Z"/>
        </w:rPr>
        <w:pPrChange w:id="571" w:author="Windows 10" w:date="2024-10-12T12:38:00Z">
          <w:pPr/>
        </w:pPrChange>
      </w:pPr>
    </w:p>
    <w:p w:rsidR="00C227BD" w:rsidRDefault="00C227BD" w:rsidP="00C227BD">
      <w:pPr>
        <w:jc w:val="center"/>
        <w:rPr>
          <w:ins w:id="572" w:author="Windows 10" w:date="2024-10-12T12:38:00Z"/>
        </w:rPr>
        <w:pPrChange w:id="573" w:author="Windows 10" w:date="2024-10-12T12:38:00Z">
          <w:pPr/>
        </w:pPrChange>
      </w:pPr>
    </w:p>
    <w:p w:rsidR="00C227BD" w:rsidRDefault="00C227BD" w:rsidP="00773230">
      <w:pPr>
        <w:ind w:left="284"/>
        <w:rPr>
          <w:ins w:id="574" w:author="Windows 10" w:date="2024-10-12T12:38:00Z"/>
          <w:noProof/>
        </w:rPr>
        <w:pPrChange w:id="575" w:author="Windows 10" w:date="2024-10-12T12:45:00Z">
          <w:pPr/>
        </w:pPrChange>
      </w:pPr>
      <w:proofErr w:type="spellStart"/>
      <w:ins w:id="576" w:author="Windows 10" w:date="2024-10-12T12:39:00Z">
        <w:r>
          <w:t>Panggil</w:t>
        </w:r>
        <w:proofErr w:type="spellEnd"/>
        <w:r>
          <w:t xml:space="preserve"> </w:t>
        </w:r>
        <w:proofErr w:type="spellStart"/>
        <w:r>
          <w:t>MovieSeeder</w:t>
        </w:r>
        <w:proofErr w:type="spellEnd"/>
        <w:r>
          <w:t xml:space="preserve"> di </w:t>
        </w:r>
        <w:proofErr w:type="spellStart"/>
        <w:r>
          <w:t>DatabaseSeeder.php</w:t>
        </w:r>
      </w:ins>
      <w:proofErr w:type="spellEnd"/>
    </w:p>
    <w:p w:rsidR="00343A89" w:rsidRDefault="00C227BD" w:rsidP="00773230">
      <w:pPr>
        <w:ind w:left="284"/>
        <w:jc w:val="center"/>
        <w:rPr>
          <w:ins w:id="577" w:author="Windows 10" w:date="2024-10-12T12:16:00Z"/>
        </w:rPr>
        <w:pPrChange w:id="578" w:author="Windows 10" w:date="2024-10-12T12:45:00Z">
          <w:pPr/>
        </w:pPrChange>
      </w:pPr>
      <w:ins w:id="579" w:author="Windows 10" w:date="2024-10-12T12:38:00Z">
        <w:r>
          <w:rPr>
            <w:noProof/>
          </w:rPr>
          <w:drawing>
            <wp:inline distT="0" distB="0" distL="0" distR="0" wp14:anchorId="75850E51" wp14:editId="30716D38">
              <wp:extent cx="5943600" cy="3055620"/>
              <wp:effectExtent l="0" t="0" r="0" b="0"/>
              <wp:docPr id="21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055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343A89" w:rsidRDefault="00343A89" w:rsidP="00773230">
      <w:pPr>
        <w:rPr>
          <w:ins w:id="580" w:author="Windows 10" w:date="2024-10-12T12:38:00Z"/>
        </w:rPr>
        <w:pPrChange w:id="581" w:author="Windows 10" w:date="2024-10-12T12:46:00Z">
          <w:pPr/>
        </w:pPrChange>
      </w:pPr>
    </w:p>
    <w:p w:rsidR="00C227BD" w:rsidRDefault="00773230" w:rsidP="00773230">
      <w:pPr>
        <w:ind w:left="284"/>
        <w:rPr>
          <w:ins w:id="582" w:author="Windows 10" w:date="2024-10-12T12:39:00Z"/>
        </w:rPr>
        <w:pPrChange w:id="583" w:author="Windows 10" w:date="2024-10-12T12:45:00Z">
          <w:pPr/>
        </w:pPrChange>
      </w:pPr>
      <w:proofErr w:type="spellStart"/>
      <w:ins w:id="584" w:author="Windows 10" w:date="2024-10-12T12:39:00Z">
        <w:r>
          <w:t>Lalu</w:t>
        </w:r>
        <w:proofErr w:type="spellEnd"/>
        <w:r>
          <w:t xml:space="preserve"> </w:t>
        </w:r>
        <w:proofErr w:type="spellStart"/>
        <w:r>
          <w:t>jalankan</w:t>
        </w:r>
        <w:proofErr w:type="spellEnd"/>
        <w:r>
          <w:t xml:space="preserve"> </w:t>
        </w:r>
      </w:ins>
    </w:p>
    <w:p w:rsidR="00773230" w:rsidRPr="00773230" w:rsidRDefault="00773230" w:rsidP="00773230">
      <w:pPr>
        <w:ind w:left="284"/>
        <w:rPr>
          <w:ins w:id="585" w:author="Windows 10" w:date="2024-10-12T12:40:00Z"/>
          <w:b/>
          <w:i/>
          <w:rPrChange w:id="586" w:author="Windows 10" w:date="2024-10-12T12:40:00Z">
            <w:rPr>
              <w:ins w:id="587" w:author="Windows 10" w:date="2024-10-12T12:40:00Z"/>
            </w:rPr>
          </w:rPrChange>
        </w:rPr>
        <w:pPrChange w:id="588" w:author="Windows 10" w:date="2024-10-12T12:45:00Z">
          <w:pPr/>
        </w:pPrChange>
      </w:pPr>
      <w:proofErr w:type="spellStart"/>
      <w:ins w:id="589" w:author="Windows 10" w:date="2024-10-12T12:39:00Z">
        <w:r w:rsidRPr="00773230">
          <w:rPr>
            <w:b/>
            <w:i/>
            <w:highlight w:val="yellow"/>
            <w:rPrChange w:id="590" w:author="Windows 10" w:date="2024-10-12T12:40:00Z">
              <w:rPr/>
            </w:rPrChange>
          </w:rPr>
          <w:t>php</w:t>
        </w:r>
        <w:proofErr w:type="spellEnd"/>
        <w:r w:rsidRPr="00773230">
          <w:rPr>
            <w:b/>
            <w:i/>
            <w:highlight w:val="yellow"/>
            <w:rPrChange w:id="591" w:author="Windows 10" w:date="2024-10-12T12:40:00Z">
              <w:rPr/>
            </w:rPrChange>
          </w:rPr>
          <w:t xml:space="preserve"> artisan </w:t>
        </w:r>
        <w:proofErr w:type="spellStart"/>
        <w:proofErr w:type="gramStart"/>
        <w:r w:rsidRPr="00773230">
          <w:rPr>
            <w:b/>
            <w:i/>
            <w:highlight w:val="yellow"/>
            <w:rPrChange w:id="592" w:author="Windows 10" w:date="2024-10-12T12:40:00Z">
              <w:rPr/>
            </w:rPrChange>
          </w:rPr>
          <w:t>d</w:t>
        </w:r>
      </w:ins>
      <w:ins w:id="593" w:author="Windows 10" w:date="2024-10-12T12:40:00Z">
        <w:r w:rsidRPr="00773230">
          <w:rPr>
            <w:b/>
            <w:i/>
            <w:highlight w:val="yellow"/>
            <w:rPrChange w:id="594" w:author="Windows 10" w:date="2024-10-12T12:40:00Z">
              <w:rPr/>
            </w:rPrChange>
          </w:rPr>
          <w:t>b:seed</w:t>
        </w:r>
        <w:proofErr w:type="spellEnd"/>
        <w:proofErr w:type="gramEnd"/>
      </w:ins>
    </w:p>
    <w:p w:rsidR="00773230" w:rsidRDefault="00773230" w:rsidP="00773230">
      <w:pPr>
        <w:ind w:left="284"/>
        <w:rPr>
          <w:ins w:id="595" w:author="Windows 10" w:date="2024-10-12T12:38:00Z"/>
        </w:rPr>
        <w:pPrChange w:id="596" w:author="Windows 10" w:date="2024-10-12T12:45:00Z">
          <w:pPr/>
        </w:pPrChange>
      </w:pPr>
      <w:ins w:id="597" w:author="Windows 10" w:date="2024-10-12T12:40:00Z">
        <w:r>
          <w:rPr>
            <w:noProof/>
          </w:rPr>
          <w:drawing>
            <wp:inline distT="0" distB="0" distL="0" distR="0" wp14:anchorId="454AD853" wp14:editId="165A54CD">
              <wp:extent cx="5943600" cy="699135"/>
              <wp:effectExtent l="0" t="0" r="0" b="5715"/>
              <wp:docPr id="22" name="Picture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699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227BD" w:rsidRDefault="00C227BD" w:rsidP="00343A89">
      <w:pPr>
        <w:rPr>
          <w:ins w:id="598" w:author="Windows 10" w:date="2024-10-12T12:38:00Z"/>
        </w:rPr>
        <w:pPrChange w:id="599" w:author="Windows 10" w:date="2024-10-12T12:16:00Z">
          <w:pPr/>
        </w:pPrChange>
      </w:pPr>
    </w:p>
    <w:p w:rsidR="00C227BD" w:rsidRPr="00773230" w:rsidRDefault="00773230" w:rsidP="00773230">
      <w:pPr>
        <w:pStyle w:val="ListParagraph"/>
        <w:numPr>
          <w:ilvl w:val="0"/>
          <w:numId w:val="1"/>
        </w:numPr>
        <w:ind w:left="284" w:hanging="284"/>
        <w:rPr>
          <w:ins w:id="600" w:author="Windows 10" w:date="2024-10-12T12:45:00Z"/>
          <w:b/>
          <w:sz w:val="28"/>
          <w:rPrChange w:id="601" w:author="Windows 10" w:date="2024-10-12T12:45:00Z">
            <w:rPr>
              <w:ins w:id="602" w:author="Windows 10" w:date="2024-10-12T12:45:00Z"/>
            </w:rPr>
          </w:rPrChange>
        </w:rPr>
        <w:pPrChange w:id="603" w:author="Windows 10" w:date="2024-10-12T12:45:00Z">
          <w:pPr/>
        </w:pPrChange>
      </w:pPr>
      <w:ins w:id="604" w:author="Windows 10" w:date="2024-10-12T12:45:00Z">
        <w:r w:rsidRPr="00773230">
          <w:rPr>
            <w:b/>
            <w:sz w:val="28"/>
            <w:rPrChange w:id="605" w:author="Windows 10" w:date="2024-10-12T12:45:00Z">
              <w:rPr/>
            </w:rPrChange>
          </w:rPr>
          <w:t xml:space="preserve">View, Blade </w:t>
        </w:r>
        <w:proofErr w:type="spellStart"/>
        <w:r w:rsidRPr="00773230">
          <w:rPr>
            <w:b/>
            <w:sz w:val="28"/>
            <w:rPrChange w:id="606" w:author="Windows 10" w:date="2024-10-12T12:45:00Z">
              <w:rPr/>
            </w:rPrChange>
          </w:rPr>
          <w:t>Templating</w:t>
        </w:r>
        <w:proofErr w:type="spellEnd"/>
        <w:r w:rsidRPr="00773230">
          <w:rPr>
            <w:b/>
            <w:sz w:val="28"/>
            <w:rPrChange w:id="607" w:author="Windows 10" w:date="2024-10-12T12:45:00Z">
              <w:rPr/>
            </w:rPrChange>
          </w:rPr>
          <w:t xml:space="preserve">, </w:t>
        </w:r>
        <w:proofErr w:type="spellStart"/>
        <w:r w:rsidRPr="00773230">
          <w:rPr>
            <w:b/>
            <w:sz w:val="28"/>
            <w:rPrChange w:id="608" w:author="Windows 10" w:date="2024-10-12T12:45:00Z">
              <w:rPr/>
            </w:rPrChange>
          </w:rPr>
          <w:t>Laravel</w:t>
        </w:r>
        <w:proofErr w:type="spellEnd"/>
        <w:r w:rsidRPr="00773230">
          <w:rPr>
            <w:b/>
            <w:sz w:val="28"/>
            <w:rPrChange w:id="609" w:author="Windows 10" w:date="2024-10-12T12:45:00Z">
              <w:rPr/>
            </w:rPrChange>
          </w:rPr>
          <w:t xml:space="preserve"> Component, </w:t>
        </w:r>
        <w:proofErr w:type="spellStart"/>
        <w:r w:rsidRPr="00773230">
          <w:rPr>
            <w:b/>
            <w:sz w:val="28"/>
            <w:rPrChange w:id="610" w:author="Windows 10" w:date="2024-10-12T12:45:00Z">
              <w:rPr/>
            </w:rPrChange>
          </w:rPr>
          <w:t>TailwindCSS</w:t>
        </w:r>
        <w:proofErr w:type="spellEnd"/>
      </w:ins>
    </w:p>
    <w:p w:rsidR="00773230" w:rsidRDefault="00773230" w:rsidP="00773230">
      <w:pPr>
        <w:pStyle w:val="ListParagraph"/>
        <w:ind w:left="284"/>
        <w:rPr>
          <w:ins w:id="611" w:author="Windows 10" w:date="2024-10-12T12:46:00Z"/>
        </w:rPr>
        <w:pPrChange w:id="612" w:author="Windows 10" w:date="2024-10-12T12:45:00Z">
          <w:pPr/>
        </w:pPrChange>
      </w:pPr>
    </w:p>
    <w:p w:rsidR="00773230" w:rsidRDefault="00773230" w:rsidP="00773230">
      <w:pPr>
        <w:pStyle w:val="ListParagraph"/>
        <w:ind w:left="284"/>
        <w:rPr>
          <w:ins w:id="613" w:author="Windows 10" w:date="2024-10-12T12:46:00Z"/>
        </w:rPr>
        <w:pPrChange w:id="614" w:author="Windows 10" w:date="2024-10-12T12:45:00Z">
          <w:pPr/>
        </w:pPrChange>
      </w:pPr>
      <w:proofErr w:type="spellStart"/>
      <w:ins w:id="615" w:author="Windows 10" w:date="2024-10-12T12:46:00Z">
        <w:r>
          <w:t>Dokumentasi</w:t>
        </w:r>
        <w:proofErr w:type="spellEnd"/>
        <w:r>
          <w:t xml:space="preserve"> </w:t>
        </w:r>
        <w:proofErr w:type="spellStart"/>
        <w:r>
          <w:t>instalasi</w:t>
        </w:r>
        <w:proofErr w:type="spellEnd"/>
        <w:r>
          <w:t xml:space="preserve"> </w:t>
        </w:r>
        <w:proofErr w:type="spellStart"/>
        <w:r>
          <w:t>laravel</w:t>
        </w:r>
        <w:proofErr w:type="spellEnd"/>
        <w:r>
          <w:t xml:space="preserve"> </w:t>
        </w:r>
        <w:proofErr w:type="spellStart"/>
        <w:r>
          <w:t>dan</w:t>
        </w:r>
        <w:proofErr w:type="spellEnd"/>
        <w:r>
          <w:t xml:space="preserve"> tailwind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lihat</w:t>
        </w:r>
        <w:proofErr w:type="spellEnd"/>
        <w:r>
          <w:t xml:space="preserve"> </w:t>
        </w:r>
        <w:proofErr w:type="spellStart"/>
        <w:r>
          <w:t>disini</w:t>
        </w:r>
        <w:proofErr w:type="spellEnd"/>
      </w:ins>
    </w:p>
    <w:p w:rsidR="00773230" w:rsidRPr="00773230" w:rsidRDefault="00773230" w:rsidP="00773230">
      <w:pPr>
        <w:pStyle w:val="ListParagraph"/>
        <w:ind w:left="284"/>
        <w:rPr>
          <w:ins w:id="616" w:author="Windows 10" w:date="2024-10-12T12:45:00Z"/>
          <w:b/>
          <w:i/>
          <w:rPrChange w:id="617" w:author="Windows 10" w:date="2024-10-12T12:46:00Z">
            <w:rPr>
              <w:ins w:id="618" w:author="Windows 10" w:date="2024-10-12T12:45:00Z"/>
            </w:rPr>
          </w:rPrChange>
        </w:rPr>
        <w:pPrChange w:id="619" w:author="Windows 10" w:date="2024-10-12T12:45:00Z">
          <w:pPr/>
        </w:pPrChange>
      </w:pPr>
      <w:ins w:id="620" w:author="Windows 10" w:date="2024-10-12T12:46:00Z">
        <w:r w:rsidRPr="00773230">
          <w:rPr>
            <w:b/>
            <w:i/>
            <w:highlight w:val="yellow"/>
            <w:rPrChange w:id="621" w:author="Windows 10" w:date="2024-10-12T12:46:00Z">
              <w:rPr/>
            </w:rPrChange>
          </w:rPr>
          <w:t>https://tailwindcss.com/docs/guides/laravel</w:t>
        </w:r>
      </w:ins>
    </w:p>
    <w:p w:rsidR="00773230" w:rsidRDefault="00773230" w:rsidP="00773230">
      <w:pPr>
        <w:pStyle w:val="ListParagraph"/>
        <w:ind w:left="284"/>
        <w:rPr>
          <w:ins w:id="622" w:author="Windows 10" w:date="2024-10-12T12:45:00Z"/>
        </w:rPr>
        <w:pPrChange w:id="623" w:author="Windows 10" w:date="2024-10-12T12:45:00Z">
          <w:pPr/>
        </w:pPrChange>
      </w:pPr>
    </w:p>
    <w:p w:rsidR="00773230" w:rsidRDefault="00773230" w:rsidP="00773230">
      <w:pPr>
        <w:pStyle w:val="ListParagraph"/>
        <w:ind w:left="284"/>
        <w:rPr>
          <w:ins w:id="624" w:author="Windows 10" w:date="2024-10-12T12:47:00Z"/>
        </w:rPr>
        <w:pPrChange w:id="625" w:author="Windows 10" w:date="2024-10-12T12:45:00Z">
          <w:pPr/>
        </w:pPrChange>
      </w:pPr>
      <w:proofErr w:type="spellStart"/>
      <w:ins w:id="626" w:author="Windows 10" w:date="2024-10-12T12:47:00Z">
        <w:r>
          <w:t>Mulai</w:t>
        </w:r>
        <w:proofErr w:type="spellEnd"/>
        <w:r>
          <w:t xml:space="preserve"> </w:t>
        </w:r>
        <w:proofErr w:type="spellStart"/>
        <w:r>
          <w:t>dari</w:t>
        </w:r>
        <w:proofErr w:type="spellEnd"/>
        <w:r>
          <w:t xml:space="preserve"> </w:t>
        </w:r>
        <w:proofErr w:type="spellStart"/>
        <w:r>
          <w:t>perintah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, </w:t>
        </w:r>
        <w:proofErr w:type="spellStart"/>
        <w:r>
          <w:t>masukan</w:t>
        </w:r>
        <w:proofErr w:type="spellEnd"/>
        <w:r>
          <w:t xml:space="preserve"> </w:t>
        </w:r>
        <w:proofErr w:type="spellStart"/>
        <w:r>
          <w:t>ke</w:t>
        </w:r>
        <w:proofErr w:type="spellEnd"/>
        <w:r>
          <w:t xml:space="preserve"> </w:t>
        </w:r>
        <w:proofErr w:type="spellStart"/>
        <w:r>
          <w:t>gitbash</w:t>
        </w:r>
        <w:proofErr w:type="spellEnd"/>
      </w:ins>
    </w:p>
    <w:p w:rsidR="00773230" w:rsidRDefault="00773230" w:rsidP="00773230">
      <w:pPr>
        <w:pStyle w:val="ListParagraph"/>
        <w:ind w:left="284"/>
        <w:jc w:val="center"/>
        <w:rPr>
          <w:ins w:id="627" w:author="Windows 10" w:date="2024-10-12T12:45:00Z"/>
        </w:rPr>
        <w:pPrChange w:id="628" w:author="Windows 10" w:date="2024-10-12T12:47:00Z">
          <w:pPr/>
        </w:pPrChange>
      </w:pPr>
      <w:ins w:id="629" w:author="Windows 10" w:date="2024-10-12T12:47:00Z">
        <w:r>
          <w:rPr>
            <w:noProof/>
          </w:rPr>
          <w:drawing>
            <wp:inline distT="0" distB="0" distL="0" distR="0" wp14:anchorId="7C065D6E" wp14:editId="4B327581">
              <wp:extent cx="3890513" cy="1103883"/>
              <wp:effectExtent l="0" t="0" r="0" b="1270"/>
              <wp:docPr id="24" name="Pictur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922444" cy="111294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73230" w:rsidRDefault="00773230" w:rsidP="00773230">
      <w:pPr>
        <w:pStyle w:val="ListParagraph"/>
        <w:ind w:left="284"/>
        <w:rPr>
          <w:ins w:id="630" w:author="Windows 10" w:date="2024-10-12T12:49:00Z"/>
        </w:rPr>
        <w:pPrChange w:id="631" w:author="Windows 10" w:date="2024-10-12T12:45:00Z">
          <w:pPr/>
        </w:pPrChange>
      </w:pPr>
    </w:p>
    <w:p w:rsidR="00773230" w:rsidRDefault="00773230" w:rsidP="00773230">
      <w:pPr>
        <w:pStyle w:val="ListParagraph"/>
        <w:ind w:left="284"/>
        <w:rPr>
          <w:ins w:id="632" w:author="Windows 10" w:date="2024-10-12T12:45:00Z"/>
        </w:rPr>
        <w:pPrChange w:id="633" w:author="Windows 10" w:date="2024-10-12T12:45:00Z">
          <w:pPr/>
        </w:pPrChange>
      </w:pPr>
    </w:p>
    <w:p w:rsidR="00773230" w:rsidRDefault="00773230" w:rsidP="00773230">
      <w:pPr>
        <w:pStyle w:val="ListParagraph"/>
        <w:ind w:left="284"/>
        <w:rPr>
          <w:ins w:id="634" w:author="Windows 10" w:date="2024-10-12T12:45:00Z"/>
        </w:rPr>
        <w:pPrChange w:id="635" w:author="Windows 10" w:date="2024-10-12T12:45:00Z">
          <w:pPr/>
        </w:pPrChange>
      </w:pPr>
      <w:ins w:id="636" w:author="Windows 10" w:date="2024-10-12T12:49:00Z">
        <w:r>
          <w:rPr>
            <w:noProof/>
          </w:rPr>
          <w:drawing>
            <wp:inline distT="0" distB="0" distL="0" distR="0" wp14:anchorId="660783AE" wp14:editId="55FE9C68">
              <wp:extent cx="5943600" cy="2646680"/>
              <wp:effectExtent l="0" t="0" r="0" b="1270"/>
              <wp:docPr id="25" name="Picture 2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6466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73230" w:rsidRDefault="00773230" w:rsidP="00773230">
      <w:pPr>
        <w:ind w:left="284"/>
        <w:rPr>
          <w:ins w:id="637" w:author="Windows 10" w:date="2024-10-12T12:50:00Z"/>
        </w:rPr>
        <w:pPrChange w:id="638" w:author="Windows 10" w:date="2024-10-12T12:45:00Z">
          <w:pPr/>
        </w:pPrChange>
      </w:pPr>
    </w:p>
    <w:p w:rsidR="00773230" w:rsidRDefault="00773230" w:rsidP="00773230">
      <w:pPr>
        <w:ind w:left="284"/>
        <w:rPr>
          <w:ins w:id="639" w:author="Windows 10" w:date="2024-10-12T12:50:00Z"/>
        </w:rPr>
        <w:pPrChange w:id="640" w:author="Windows 10" w:date="2024-10-12T12:45:00Z">
          <w:pPr/>
        </w:pPrChange>
      </w:pPr>
      <w:ins w:id="641" w:author="Windows 10" w:date="2024-10-12T12:50:00Z">
        <w:r>
          <w:t xml:space="preserve">Akan </w:t>
        </w:r>
        <w:proofErr w:type="spellStart"/>
        <w:r>
          <w:t>muncul</w:t>
        </w:r>
        <w:proofErr w:type="spellEnd"/>
        <w:r>
          <w:t xml:space="preserve"> file tailwind.config.js </w:t>
        </w:r>
        <w:proofErr w:type="spellStart"/>
        <w:r>
          <w:t>lalu</w:t>
        </w:r>
        <w:proofErr w:type="spellEnd"/>
        <w:r>
          <w:t xml:space="preserve"> </w:t>
        </w:r>
        <w:proofErr w:type="spellStart"/>
        <w:r>
          <w:t>masukan</w:t>
        </w:r>
        <w:proofErr w:type="spellEnd"/>
        <w:r>
          <w:t xml:space="preserve"> script </w:t>
        </w:r>
        <w:proofErr w:type="spellStart"/>
        <w:r>
          <w:t>ini</w:t>
        </w:r>
      </w:ins>
      <w:proofErr w:type="spellEnd"/>
      <w:ins w:id="642" w:author="Windows 10" w:date="2024-10-12T12:51:00Z">
        <w:r>
          <w:t xml:space="preserve">, </w:t>
        </w:r>
        <w:proofErr w:type="spellStart"/>
        <w:r>
          <w:t>lihat</w:t>
        </w:r>
        <w:proofErr w:type="spellEnd"/>
        <w:r>
          <w:t xml:space="preserve"> 2 </w:t>
        </w:r>
        <w:proofErr w:type="spellStart"/>
        <w:r>
          <w:t>gambar</w:t>
        </w:r>
        <w:proofErr w:type="spellEnd"/>
        <w:r>
          <w:t xml:space="preserve"> </w:t>
        </w:r>
        <w:proofErr w:type="spellStart"/>
        <w:r>
          <w:t>dibawah</w:t>
        </w:r>
      </w:ins>
      <w:proofErr w:type="spellEnd"/>
    </w:p>
    <w:p w:rsidR="00773230" w:rsidRDefault="00773230" w:rsidP="00773230">
      <w:pPr>
        <w:ind w:left="284"/>
        <w:jc w:val="center"/>
        <w:rPr>
          <w:ins w:id="643" w:author="Windows 10" w:date="2024-10-12T12:50:00Z"/>
        </w:rPr>
        <w:pPrChange w:id="644" w:author="Windows 10" w:date="2024-10-12T12:50:00Z">
          <w:pPr/>
        </w:pPrChange>
      </w:pPr>
      <w:ins w:id="645" w:author="Windows 10" w:date="2024-10-12T12:50:00Z">
        <w:r>
          <w:rPr>
            <w:noProof/>
          </w:rPr>
          <w:drawing>
            <wp:inline distT="0" distB="0" distL="0" distR="0" wp14:anchorId="28CAD32C" wp14:editId="602B2693">
              <wp:extent cx="4563374" cy="3229203"/>
              <wp:effectExtent l="0" t="0" r="8890" b="9525"/>
              <wp:docPr id="27" name="Picture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1250" cy="323477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73230" w:rsidRDefault="00773230" w:rsidP="00773230">
      <w:pPr>
        <w:ind w:left="284"/>
        <w:jc w:val="center"/>
        <w:rPr>
          <w:ins w:id="646" w:author="Windows 10" w:date="2024-10-12T12:45:00Z"/>
        </w:rPr>
        <w:pPrChange w:id="647" w:author="Windows 10" w:date="2024-10-12T12:50:00Z">
          <w:pPr/>
        </w:pPrChange>
      </w:pPr>
      <w:ins w:id="648" w:author="Windows 10" w:date="2024-10-12T12:50:00Z">
        <w:r>
          <w:rPr>
            <w:noProof/>
          </w:rPr>
          <w:lastRenderedPageBreak/>
          <w:drawing>
            <wp:inline distT="0" distB="0" distL="0" distR="0" wp14:anchorId="06DF029D" wp14:editId="3EAD86E2">
              <wp:extent cx="4899803" cy="3407876"/>
              <wp:effectExtent l="0" t="0" r="0" b="2540"/>
              <wp:docPr id="26" name="Picture 2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4957" cy="34114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227BD" w:rsidRDefault="00773230" w:rsidP="00343A89">
      <w:pPr>
        <w:rPr>
          <w:ins w:id="649" w:author="Windows 10" w:date="2024-10-12T12:52:00Z"/>
        </w:rPr>
        <w:pPrChange w:id="650" w:author="Windows 10" w:date="2024-10-12T12:16:00Z">
          <w:pPr/>
        </w:pPrChange>
      </w:pPr>
      <w:ins w:id="651" w:author="Windows 10" w:date="2024-10-12T12:51:00Z">
        <w:r>
          <w:tab/>
        </w:r>
      </w:ins>
    </w:p>
    <w:p w:rsidR="00773230" w:rsidRDefault="00773230" w:rsidP="00343A89">
      <w:pPr>
        <w:rPr>
          <w:ins w:id="652" w:author="Windows 10" w:date="2024-10-12T12:52:00Z"/>
        </w:rPr>
        <w:pPrChange w:id="653" w:author="Windows 10" w:date="2024-10-12T12:16:00Z">
          <w:pPr/>
        </w:pPrChange>
      </w:pPr>
      <w:proofErr w:type="spellStart"/>
      <w:ins w:id="654" w:author="Windows 10" w:date="2024-10-12T12:52:00Z">
        <w:r>
          <w:t>Masukan</w:t>
        </w:r>
        <w:proofErr w:type="spellEnd"/>
        <w:r>
          <w:t xml:space="preserve"> script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ke</w:t>
        </w:r>
        <w:proofErr w:type="spellEnd"/>
        <w:r>
          <w:t xml:space="preserve"> app.css</w:t>
        </w:r>
      </w:ins>
    </w:p>
    <w:p w:rsidR="00773230" w:rsidRDefault="00773230" w:rsidP="00773230">
      <w:pPr>
        <w:jc w:val="center"/>
        <w:rPr>
          <w:ins w:id="655" w:author="Windows 10" w:date="2024-10-12T12:52:00Z"/>
        </w:rPr>
        <w:pPrChange w:id="656" w:author="Windows 10" w:date="2024-10-12T12:52:00Z">
          <w:pPr/>
        </w:pPrChange>
      </w:pPr>
      <w:ins w:id="657" w:author="Windows 10" w:date="2024-10-12T12:52:00Z">
        <w:r>
          <w:rPr>
            <w:noProof/>
          </w:rPr>
          <w:drawing>
            <wp:inline distT="0" distB="0" distL="0" distR="0" wp14:anchorId="77324D3F" wp14:editId="3624521C">
              <wp:extent cx="3622264" cy="1190445"/>
              <wp:effectExtent l="0" t="0" r="0" b="0"/>
              <wp:docPr id="30" name="Picture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719226" cy="122231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73230" w:rsidRDefault="00773230" w:rsidP="00773230">
      <w:pPr>
        <w:jc w:val="center"/>
        <w:rPr>
          <w:ins w:id="658" w:author="Windows 10" w:date="2024-10-12T12:38:00Z"/>
        </w:rPr>
        <w:pPrChange w:id="659" w:author="Windows 10" w:date="2024-10-12T12:52:00Z">
          <w:pPr/>
        </w:pPrChange>
      </w:pPr>
      <w:ins w:id="660" w:author="Windows 10" w:date="2024-10-12T12:52:00Z">
        <w:r>
          <w:rPr>
            <w:noProof/>
          </w:rPr>
          <w:drawing>
            <wp:inline distT="0" distB="0" distL="0" distR="0" wp14:anchorId="6740F095" wp14:editId="40C22903">
              <wp:extent cx="4741801" cy="2467155"/>
              <wp:effectExtent l="0" t="0" r="1905" b="9525"/>
              <wp:docPr id="29" name="Picture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9356" cy="24814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C227BD" w:rsidRDefault="00C227BD" w:rsidP="00343A89">
      <w:pPr>
        <w:rPr>
          <w:ins w:id="661" w:author="Windows 10" w:date="2024-10-12T12:52:00Z"/>
        </w:rPr>
        <w:pPrChange w:id="662" w:author="Windows 10" w:date="2024-10-12T12:16:00Z">
          <w:pPr/>
        </w:pPrChange>
      </w:pPr>
    </w:p>
    <w:p w:rsidR="006E76C9" w:rsidRDefault="006E76C9" w:rsidP="00343A89">
      <w:pPr>
        <w:rPr>
          <w:ins w:id="663" w:author="Windows 10" w:date="2024-10-12T13:23:00Z"/>
        </w:rPr>
        <w:pPrChange w:id="664" w:author="Windows 10" w:date="2024-10-12T12:16:00Z">
          <w:pPr/>
        </w:pPrChange>
      </w:pPr>
      <w:proofErr w:type="spellStart"/>
      <w:ins w:id="665" w:author="Windows 10" w:date="2024-10-12T13:23:00Z">
        <w:r>
          <w:lastRenderedPageBreak/>
          <w:t>Buka</w:t>
        </w:r>
        <w:proofErr w:type="spellEnd"/>
        <w:r>
          <w:t xml:space="preserve"> </w:t>
        </w:r>
        <w:proofErr w:type="spellStart"/>
        <w:r>
          <w:t>gitbash</w:t>
        </w:r>
        <w:proofErr w:type="spellEnd"/>
        <w:r>
          <w:t xml:space="preserve"> 1 </w:t>
        </w:r>
        <w:proofErr w:type="spellStart"/>
        <w:r>
          <w:t>lagi</w:t>
        </w:r>
        <w:proofErr w:type="spellEnd"/>
        <w:r>
          <w:t xml:space="preserve"> di folder project. </w:t>
        </w:r>
        <w:proofErr w:type="spellStart"/>
        <w:r>
          <w:t>Lalu</w:t>
        </w:r>
        <w:proofErr w:type="spellEnd"/>
        <w:r>
          <w:t xml:space="preserve"> </w:t>
        </w:r>
        <w:proofErr w:type="spellStart"/>
        <w:r>
          <w:t>jalankan</w:t>
        </w:r>
        <w:proofErr w:type="spellEnd"/>
        <w:r>
          <w:t xml:space="preserve"> </w:t>
        </w:r>
      </w:ins>
    </w:p>
    <w:p w:rsidR="00773230" w:rsidRDefault="006E76C9" w:rsidP="00343A89">
      <w:pPr>
        <w:rPr>
          <w:ins w:id="666" w:author="Windows 10" w:date="2024-10-12T13:25:00Z"/>
          <w:b/>
          <w:i/>
        </w:rPr>
        <w:pPrChange w:id="667" w:author="Windows 10" w:date="2024-10-12T12:16:00Z">
          <w:pPr/>
        </w:pPrChange>
      </w:pPr>
      <w:proofErr w:type="spellStart"/>
      <w:ins w:id="668" w:author="Windows 10" w:date="2024-10-12T13:23:00Z">
        <w:r w:rsidRPr="006E76C9">
          <w:rPr>
            <w:b/>
            <w:i/>
            <w:highlight w:val="yellow"/>
            <w:rPrChange w:id="669" w:author="Windows 10" w:date="2024-10-12T13:24:00Z">
              <w:rPr/>
            </w:rPrChange>
          </w:rPr>
          <w:t>npm</w:t>
        </w:r>
        <w:proofErr w:type="spellEnd"/>
        <w:r w:rsidRPr="006E76C9">
          <w:rPr>
            <w:b/>
            <w:i/>
            <w:highlight w:val="yellow"/>
            <w:rPrChange w:id="670" w:author="Windows 10" w:date="2024-10-12T13:24:00Z">
              <w:rPr/>
            </w:rPrChange>
          </w:rPr>
          <w:t xml:space="preserve"> run dev</w:t>
        </w:r>
      </w:ins>
    </w:p>
    <w:p w:rsidR="006E76C9" w:rsidRDefault="006E76C9" w:rsidP="00343A89">
      <w:pPr>
        <w:rPr>
          <w:ins w:id="671" w:author="Windows 10" w:date="2024-10-12T13:25:00Z"/>
          <w:b/>
          <w:i/>
        </w:rPr>
        <w:pPrChange w:id="672" w:author="Windows 10" w:date="2024-10-12T12:16:00Z">
          <w:pPr/>
        </w:pPrChange>
      </w:pPr>
    </w:p>
    <w:p w:rsidR="006E76C9" w:rsidRDefault="006E76C9" w:rsidP="00343A89">
      <w:pPr>
        <w:rPr>
          <w:ins w:id="673" w:author="Windows 10" w:date="2024-10-12T13:25:00Z"/>
        </w:rPr>
        <w:pPrChange w:id="674" w:author="Windows 10" w:date="2024-10-12T12:16:00Z">
          <w:pPr/>
        </w:pPrChange>
      </w:pPr>
      <w:proofErr w:type="spellStart"/>
      <w:ins w:id="675" w:author="Windows 10" w:date="2024-10-12T13:25:00Z">
        <w:r>
          <w:t>Ubah</w:t>
        </w:r>
        <w:proofErr w:type="spellEnd"/>
        <w:r>
          <w:t xml:space="preserve"> </w:t>
        </w:r>
        <w:proofErr w:type="spellStart"/>
        <w:r>
          <w:t>welcome.blade.php</w:t>
        </w:r>
        <w:proofErr w:type="spellEnd"/>
        <w:r>
          <w:t xml:space="preserve"> di resources/views</w:t>
        </w:r>
      </w:ins>
    </w:p>
    <w:p w:rsidR="006E76C9" w:rsidRDefault="006E76C9" w:rsidP="00343A89">
      <w:pPr>
        <w:rPr>
          <w:ins w:id="676" w:author="Windows 10" w:date="2024-10-12T13:25:00Z"/>
        </w:rPr>
        <w:pPrChange w:id="677" w:author="Windows 10" w:date="2024-10-12T12:16:00Z">
          <w:pPr/>
        </w:pPrChange>
      </w:pPr>
      <w:proofErr w:type="spellStart"/>
      <w:ins w:id="678" w:author="Windows 10" w:date="2024-10-12T13:25:00Z">
        <w:r>
          <w:t>Dengan</w:t>
        </w:r>
        <w:proofErr w:type="spellEnd"/>
      </w:ins>
    </w:p>
    <w:p w:rsidR="006E76C9" w:rsidRPr="006E76C9" w:rsidRDefault="006E76C9" w:rsidP="006E76C9">
      <w:pPr>
        <w:jc w:val="center"/>
        <w:rPr>
          <w:ins w:id="679" w:author="Windows 10" w:date="2024-10-12T12:52:00Z"/>
          <w:rPrChange w:id="680" w:author="Windows 10" w:date="2024-10-12T13:25:00Z">
            <w:rPr>
              <w:ins w:id="681" w:author="Windows 10" w:date="2024-10-12T12:52:00Z"/>
            </w:rPr>
          </w:rPrChange>
        </w:rPr>
        <w:pPrChange w:id="682" w:author="Windows 10" w:date="2024-10-12T13:25:00Z">
          <w:pPr/>
        </w:pPrChange>
      </w:pPr>
      <w:ins w:id="683" w:author="Windows 10" w:date="2024-10-12T13:25:00Z">
        <w:r>
          <w:rPr>
            <w:noProof/>
          </w:rPr>
          <w:drawing>
            <wp:inline distT="0" distB="0" distL="0" distR="0" wp14:anchorId="747DF99F" wp14:editId="42439EE9">
              <wp:extent cx="3519577" cy="2631868"/>
              <wp:effectExtent l="0" t="0" r="5080" b="0"/>
              <wp:docPr id="32" name="Picture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31193" cy="264055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73230" w:rsidRDefault="006E76C9" w:rsidP="004951FA">
      <w:pPr>
        <w:jc w:val="center"/>
        <w:rPr>
          <w:ins w:id="684" w:author="Windows 10" w:date="2024-10-12T12:52:00Z"/>
        </w:rPr>
        <w:pPrChange w:id="685" w:author="Windows 10" w:date="2024-10-12T13:41:00Z">
          <w:pPr/>
        </w:pPrChange>
      </w:pPr>
      <w:ins w:id="686" w:author="Windows 10" w:date="2024-10-12T13:25:00Z">
        <w:r>
          <w:rPr>
            <w:noProof/>
          </w:rPr>
          <w:drawing>
            <wp:inline distT="0" distB="0" distL="0" distR="0" wp14:anchorId="00F562C3" wp14:editId="7E553785">
              <wp:extent cx="5943600" cy="1616075"/>
              <wp:effectExtent l="0" t="0" r="0" b="3175"/>
              <wp:docPr id="31" name="Picture 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616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773230" w:rsidRDefault="00773230" w:rsidP="00343A89">
      <w:pPr>
        <w:rPr>
          <w:ins w:id="687" w:author="Windows 10" w:date="2024-10-12T12:53:00Z"/>
        </w:rPr>
        <w:pPrChange w:id="688" w:author="Windows 10" w:date="2024-10-12T12:16:00Z">
          <w:pPr/>
        </w:pPrChange>
      </w:pPr>
    </w:p>
    <w:p w:rsidR="00773230" w:rsidRDefault="006E76C9" w:rsidP="00343A89">
      <w:pPr>
        <w:rPr>
          <w:ins w:id="689" w:author="Windows 10" w:date="2024-10-12T13:26:00Z"/>
        </w:rPr>
        <w:pPrChange w:id="690" w:author="Windows 10" w:date="2024-10-12T12:16:00Z">
          <w:pPr/>
        </w:pPrChange>
      </w:pPr>
      <w:proofErr w:type="spellStart"/>
      <w:ins w:id="691" w:author="Windows 10" w:date="2024-10-12T13:26:00Z">
        <w:r>
          <w:t>Lalu</w:t>
        </w:r>
        <w:proofErr w:type="spellEnd"/>
        <w:r>
          <w:t xml:space="preserve"> </w:t>
        </w:r>
        <w:proofErr w:type="spellStart"/>
        <w:r>
          <w:t>jalankan</w:t>
        </w:r>
        <w:proofErr w:type="spellEnd"/>
        <w:r>
          <w:t xml:space="preserve"> </w:t>
        </w:r>
        <w:proofErr w:type="spellStart"/>
        <w:r>
          <w:t>proyek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php</w:t>
        </w:r>
        <w:proofErr w:type="spellEnd"/>
        <w:r>
          <w:t xml:space="preserve"> artisan serve di </w:t>
        </w:r>
        <w:proofErr w:type="spellStart"/>
        <w:r>
          <w:t>folde</w:t>
        </w:r>
        <w:proofErr w:type="spellEnd"/>
        <w:r>
          <w:t xml:space="preserve"> </w:t>
        </w:r>
        <w:proofErr w:type="spellStart"/>
        <w:r>
          <w:t>rproject</w:t>
        </w:r>
        <w:proofErr w:type="spellEnd"/>
        <w:r>
          <w:t xml:space="preserve">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gitbash</w:t>
        </w:r>
        <w:proofErr w:type="spellEnd"/>
        <w:r>
          <w:t xml:space="preserve"> </w:t>
        </w:r>
        <w:proofErr w:type="spellStart"/>
        <w:r>
          <w:t>selain</w:t>
        </w:r>
        <w:proofErr w:type="spellEnd"/>
        <w:r>
          <w:t xml:space="preserve"> yang </w:t>
        </w:r>
        <w:proofErr w:type="spellStart"/>
        <w:r>
          <w:t>menjalankan</w:t>
        </w:r>
        <w:proofErr w:type="spellEnd"/>
        <w:r>
          <w:t xml:space="preserve"> </w:t>
        </w:r>
        <w:proofErr w:type="spellStart"/>
        <w:r>
          <w:t>npm</w:t>
        </w:r>
        <w:proofErr w:type="spellEnd"/>
        <w:r>
          <w:t xml:space="preserve"> run dev.</w:t>
        </w:r>
      </w:ins>
    </w:p>
    <w:p w:rsidR="006E76C9" w:rsidRDefault="006E76C9" w:rsidP="004951FA">
      <w:pPr>
        <w:jc w:val="center"/>
        <w:rPr>
          <w:ins w:id="692" w:author="Windows 10" w:date="2024-10-12T13:26:00Z"/>
        </w:rPr>
        <w:pPrChange w:id="693" w:author="Windows 10" w:date="2024-10-12T13:36:00Z">
          <w:pPr/>
        </w:pPrChange>
      </w:pPr>
      <w:ins w:id="694" w:author="Windows 10" w:date="2024-10-12T13:26:00Z">
        <w:r>
          <w:rPr>
            <w:noProof/>
          </w:rPr>
          <w:drawing>
            <wp:inline distT="0" distB="0" distL="0" distR="0" wp14:anchorId="2C57AA62" wp14:editId="5565826F">
              <wp:extent cx="4505325" cy="1447800"/>
              <wp:effectExtent l="0" t="0" r="9525" b="0"/>
              <wp:docPr id="33" name="Picture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05325" cy="1447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6E76C9" w:rsidRDefault="006E76C9" w:rsidP="00343A89">
      <w:pPr>
        <w:rPr>
          <w:ins w:id="695" w:author="Windows 10" w:date="2024-10-12T13:26:00Z"/>
        </w:rPr>
        <w:pPrChange w:id="696" w:author="Windows 10" w:date="2024-10-12T12:16:00Z">
          <w:pPr/>
        </w:pPrChange>
      </w:pPr>
      <w:proofErr w:type="spellStart"/>
      <w:ins w:id="697" w:author="Windows 10" w:date="2024-10-12T13:26:00Z">
        <w:r>
          <w:lastRenderedPageBreak/>
          <w:t>Jika</w:t>
        </w:r>
        <w:proofErr w:type="spellEnd"/>
        <w:r>
          <w:t xml:space="preserve"> </w:t>
        </w:r>
        <w:proofErr w:type="spellStart"/>
        <w:r>
          <w:t>muncul</w:t>
        </w:r>
        <w:proofErr w:type="spellEnd"/>
        <w:r>
          <w:t xml:space="preserve"> HelloWorld </w:t>
        </w:r>
        <w:proofErr w:type="spellStart"/>
        <w:r>
          <w:t>dengan</w:t>
        </w:r>
        <w:proofErr w:type="spellEnd"/>
        <w:r>
          <w:t xml:space="preserve"> underline </w:t>
        </w:r>
        <w:proofErr w:type="spellStart"/>
        <w:r>
          <w:t>seperti</w:t>
        </w:r>
        <w:proofErr w:type="spellEnd"/>
        <w:r>
          <w:t xml:space="preserve"> </w:t>
        </w:r>
        <w:proofErr w:type="spellStart"/>
        <w:r>
          <w:t>ini</w:t>
        </w:r>
        <w:proofErr w:type="spellEnd"/>
        <w:r>
          <w:t xml:space="preserve"> </w:t>
        </w:r>
        <w:proofErr w:type="spellStart"/>
        <w:r>
          <w:t>berarti</w:t>
        </w:r>
        <w:proofErr w:type="spellEnd"/>
        <w:r>
          <w:t xml:space="preserve"> tailwind </w:t>
        </w:r>
        <w:proofErr w:type="spellStart"/>
        <w:r>
          <w:t>berhasil</w:t>
        </w:r>
        <w:proofErr w:type="spellEnd"/>
        <w:r>
          <w:t xml:space="preserve"> </w:t>
        </w:r>
        <w:proofErr w:type="spellStart"/>
        <w:r>
          <w:t>diinstal</w:t>
        </w:r>
        <w:proofErr w:type="spellEnd"/>
        <w:r>
          <w:t>.</w:t>
        </w:r>
      </w:ins>
    </w:p>
    <w:p w:rsidR="006E76C9" w:rsidRDefault="006E76C9" w:rsidP="00343A89">
      <w:pPr>
        <w:rPr>
          <w:ins w:id="698" w:author="Windows 10" w:date="2024-10-12T18:43:00Z"/>
        </w:rPr>
        <w:pPrChange w:id="699" w:author="Windows 10" w:date="2024-10-12T12:16:00Z">
          <w:pPr/>
        </w:pPrChange>
      </w:pPr>
    </w:p>
    <w:p w:rsidR="003F0778" w:rsidRDefault="003F0778" w:rsidP="00343A89">
      <w:pPr>
        <w:rPr>
          <w:ins w:id="700" w:author="Windows 10" w:date="2024-10-12T13:27:00Z"/>
        </w:rPr>
        <w:pPrChange w:id="701" w:author="Windows 10" w:date="2024-10-12T12:16:00Z">
          <w:pPr/>
        </w:pPrChange>
      </w:pPr>
      <w:proofErr w:type="spellStart"/>
      <w:ins w:id="702" w:author="Windows 10" w:date="2024-10-12T18:43:00Z">
        <w:r>
          <w:t>Sisanya</w:t>
        </w:r>
        <w:proofErr w:type="spellEnd"/>
        <w:r>
          <w:t xml:space="preserve"> </w:t>
        </w:r>
        <w:proofErr w:type="spellStart"/>
        <w:r>
          <w:t>Bisa</w:t>
        </w:r>
        <w:proofErr w:type="spellEnd"/>
        <w:r>
          <w:t xml:space="preserve"> </w:t>
        </w:r>
        <w:proofErr w:type="spellStart"/>
        <w:r>
          <w:t>Lihat</w:t>
        </w:r>
        <w:proofErr w:type="spellEnd"/>
        <w:r>
          <w:t xml:space="preserve"> Code </w:t>
        </w:r>
        <w:proofErr w:type="spellStart"/>
        <w:r>
          <w:t>langsung</w:t>
        </w:r>
        <w:proofErr w:type="spellEnd"/>
        <w:r>
          <w:t xml:space="preserve"> ae </w:t>
        </w:r>
      </w:ins>
      <w:proofErr w:type="spellStart"/>
      <w:ins w:id="703" w:author="Windows 10" w:date="2024-10-12T18:44:00Z">
        <w:r>
          <w:t>terlalu</w:t>
        </w:r>
        <w:proofErr w:type="spellEnd"/>
        <w:r>
          <w:t xml:space="preserve"> </w:t>
        </w:r>
        <w:proofErr w:type="spellStart"/>
        <w:r>
          <w:t>banyak</w:t>
        </w:r>
        <w:proofErr w:type="spellEnd"/>
        <w:r>
          <w:t xml:space="preserve"> hehe</w:t>
        </w:r>
      </w:ins>
      <w:bookmarkStart w:id="704" w:name="_GoBack"/>
      <w:bookmarkEnd w:id="704"/>
    </w:p>
    <w:p w:rsidR="006E76C9" w:rsidRDefault="006E76C9" w:rsidP="00343A89">
      <w:pPr>
        <w:rPr>
          <w:ins w:id="705" w:author="Windows 10" w:date="2024-10-12T12:53:00Z"/>
        </w:rPr>
        <w:pPrChange w:id="706" w:author="Windows 10" w:date="2024-10-12T12:16:00Z">
          <w:pPr/>
        </w:pPrChange>
      </w:pPr>
    </w:p>
    <w:p w:rsidR="00773230" w:rsidRDefault="00773230" w:rsidP="00343A89">
      <w:pPr>
        <w:rPr>
          <w:ins w:id="707" w:author="Windows 10" w:date="2024-10-12T12:53:00Z"/>
        </w:rPr>
        <w:pPrChange w:id="708" w:author="Windows 10" w:date="2024-10-12T12:16:00Z">
          <w:pPr/>
        </w:pPrChange>
      </w:pPr>
    </w:p>
    <w:p w:rsidR="00773230" w:rsidRDefault="00773230" w:rsidP="00343A89">
      <w:pPr>
        <w:rPr>
          <w:ins w:id="709" w:author="Windows 10" w:date="2024-10-12T12:53:00Z"/>
        </w:rPr>
        <w:pPrChange w:id="710" w:author="Windows 10" w:date="2024-10-12T12:16:00Z">
          <w:pPr/>
        </w:pPrChange>
      </w:pPr>
    </w:p>
    <w:p w:rsidR="00773230" w:rsidRDefault="00773230" w:rsidP="00343A89">
      <w:pPr>
        <w:rPr>
          <w:ins w:id="711" w:author="Windows 10" w:date="2024-10-12T12:53:00Z"/>
        </w:rPr>
        <w:pPrChange w:id="712" w:author="Windows 10" w:date="2024-10-12T12:16:00Z">
          <w:pPr/>
        </w:pPrChange>
      </w:pPr>
    </w:p>
    <w:p w:rsidR="00773230" w:rsidRDefault="00773230" w:rsidP="00343A89">
      <w:pPr>
        <w:pPrChange w:id="713" w:author="Windows 10" w:date="2024-10-12T12:16:00Z">
          <w:pPr/>
        </w:pPrChange>
      </w:pPr>
    </w:p>
    <w:sectPr w:rsidR="00773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731E8"/>
    <w:multiLevelType w:val="hybridMultilevel"/>
    <w:tmpl w:val="1110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4576D"/>
    <w:multiLevelType w:val="hybridMultilevel"/>
    <w:tmpl w:val="602008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4A56163"/>
    <w:multiLevelType w:val="hybridMultilevel"/>
    <w:tmpl w:val="CD4A3CD6"/>
    <w:lvl w:ilvl="0" w:tplc="784EDC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10">
    <w15:presenceInfo w15:providerId="None" w15:userId="Windows 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30"/>
    <w:rsid w:val="0003087D"/>
    <w:rsid w:val="00050248"/>
    <w:rsid w:val="00096030"/>
    <w:rsid w:val="000C1B19"/>
    <w:rsid w:val="000E1F84"/>
    <w:rsid w:val="001145EB"/>
    <w:rsid w:val="001579A7"/>
    <w:rsid w:val="001729F5"/>
    <w:rsid w:val="00190D33"/>
    <w:rsid w:val="001C735B"/>
    <w:rsid w:val="00200059"/>
    <w:rsid w:val="00200AD8"/>
    <w:rsid w:val="0020547B"/>
    <w:rsid w:val="00217673"/>
    <w:rsid w:val="00244203"/>
    <w:rsid w:val="00284310"/>
    <w:rsid w:val="0029761F"/>
    <w:rsid w:val="002B4FA8"/>
    <w:rsid w:val="002D0900"/>
    <w:rsid w:val="002F0B2F"/>
    <w:rsid w:val="00314229"/>
    <w:rsid w:val="003418ED"/>
    <w:rsid w:val="00343A89"/>
    <w:rsid w:val="003631E3"/>
    <w:rsid w:val="003634EC"/>
    <w:rsid w:val="003B5009"/>
    <w:rsid w:val="003B69B2"/>
    <w:rsid w:val="003F0778"/>
    <w:rsid w:val="00407F54"/>
    <w:rsid w:val="004951FA"/>
    <w:rsid w:val="00495914"/>
    <w:rsid w:val="004A100A"/>
    <w:rsid w:val="004D74E8"/>
    <w:rsid w:val="00573F90"/>
    <w:rsid w:val="00574B43"/>
    <w:rsid w:val="005B5F90"/>
    <w:rsid w:val="005E6EE1"/>
    <w:rsid w:val="005F719D"/>
    <w:rsid w:val="0062236C"/>
    <w:rsid w:val="006342C6"/>
    <w:rsid w:val="0063670E"/>
    <w:rsid w:val="0064051F"/>
    <w:rsid w:val="006506A5"/>
    <w:rsid w:val="006A6273"/>
    <w:rsid w:val="006D1641"/>
    <w:rsid w:val="006E76C9"/>
    <w:rsid w:val="006F389D"/>
    <w:rsid w:val="00711DEB"/>
    <w:rsid w:val="00746B34"/>
    <w:rsid w:val="00747E98"/>
    <w:rsid w:val="0076757E"/>
    <w:rsid w:val="00773230"/>
    <w:rsid w:val="007B4673"/>
    <w:rsid w:val="007C4EE8"/>
    <w:rsid w:val="007D77B4"/>
    <w:rsid w:val="007F74AC"/>
    <w:rsid w:val="00810008"/>
    <w:rsid w:val="008550AD"/>
    <w:rsid w:val="00875FD8"/>
    <w:rsid w:val="008A2D5E"/>
    <w:rsid w:val="008B564A"/>
    <w:rsid w:val="0090496D"/>
    <w:rsid w:val="0091367C"/>
    <w:rsid w:val="00941673"/>
    <w:rsid w:val="009A78AD"/>
    <w:rsid w:val="009C0F59"/>
    <w:rsid w:val="00AB5E95"/>
    <w:rsid w:val="00AF2F36"/>
    <w:rsid w:val="00B102FC"/>
    <w:rsid w:val="00B7268E"/>
    <w:rsid w:val="00BA0484"/>
    <w:rsid w:val="00BC39D5"/>
    <w:rsid w:val="00C227BD"/>
    <w:rsid w:val="00C24B0F"/>
    <w:rsid w:val="00C6047E"/>
    <w:rsid w:val="00D00F08"/>
    <w:rsid w:val="00D23662"/>
    <w:rsid w:val="00DB0824"/>
    <w:rsid w:val="00DB1B37"/>
    <w:rsid w:val="00DB69B1"/>
    <w:rsid w:val="00E2008C"/>
    <w:rsid w:val="00E228DB"/>
    <w:rsid w:val="00E26690"/>
    <w:rsid w:val="00E57953"/>
    <w:rsid w:val="00E70273"/>
    <w:rsid w:val="00E9207F"/>
    <w:rsid w:val="00E95C5D"/>
    <w:rsid w:val="00ED6B0D"/>
    <w:rsid w:val="00F05C55"/>
    <w:rsid w:val="00F1384D"/>
    <w:rsid w:val="00F224DB"/>
    <w:rsid w:val="00F9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D7E4"/>
  <w15:chartTrackingRefBased/>
  <w15:docId w15:val="{51B612CF-2706-498D-A6F4-DA18DD1C0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C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C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5C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55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05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05C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C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4</cp:revision>
  <dcterms:created xsi:type="dcterms:W3CDTF">2024-10-12T03:40:00Z</dcterms:created>
  <dcterms:modified xsi:type="dcterms:W3CDTF">2024-10-12T11:44:00Z</dcterms:modified>
</cp:coreProperties>
</file>